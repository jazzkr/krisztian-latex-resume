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39810" w14:textId="052CCC5E" w:rsidR="002337B6" w:rsidRPr="00AC3819" w:rsidRDefault="002337B6" w:rsidP="00647285">
      <w:pPr>
        <w:autoSpaceDE w:val="0"/>
        <w:autoSpaceDN w:val="0"/>
        <w:adjustRightInd w:val="0"/>
        <w:outlineLvl w:val="0"/>
        <w:rPr>
          <w:rFonts w:ascii="Segoe UI" w:hAnsi="Segoe UI" w:cs="Segoe UI"/>
          <w:b/>
          <w:sz w:val="22"/>
          <w:szCs w:val="22"/>
          <w:lang w:val="en-US"/>
        </w:rPr>
      </w:pPr>
      <w:bookmarkStart w:id="0" w:name="_GoBack"/>
      <w:bookmarkEnd w:id="0"/>
      <w:r w:rsidRPr="00AC3819">
        <w:rPr>
          <w:rFonts w:ascii="Segoe UI" w:hAnsi="Segoe UI" w:cs="Segoe UI"/>
          <w:b/>
          <w:sz w:val="22"/>
          <w:szCs w:val="22"/>
          <w:lang w:val="en-US"/>
        </w:rPr>
        <w:t>WORK EXPERIENCE</w:t>
      </w:r>
    </w:p>
    <w:p w14:paraId="6F86D8F1" w14:textId="77777777" w:rsidR="00BC02CB" w:rsidRPr="00AC3819" w:rsidRDefault="00BC02CB" w:rsidP="001F6A95">
      <w:pPr>
        <w:autoSpaceDE w:val="0"/>
        <w:autoSpaceDN w:val="0"/>
        <w:adjustRightInd w:val="0"/>
        <w:rPr>
          <w:rFonts w:ascii="Segoe UI" w:hAnsi="Segoe UI" w:cs="Segoe UI"/>
          <w:b/>
          <w:sz w:val="22"/>
          <w:szCs w:val="22"/>
          <w:lang w:val="en-US"/>
        </w:rPr>
      </w:pPr>
    </w:p>
    <w:p w14:paraId="08349214" w14:textId="14C94BF4" w:rsidR="00BC02CB" w:rsidRPr="00AC3819" w:rsidRDefault="00BC02CB" w:rsidP="00647285">
      <w:pPr>
        <w:pStyle w:val="Title"/>
        <w:tabs>
          <w:tab w:val="left" w:pos="6300"/>
        </w:tabs>
        <w:jc w:val="left"/>
        <w:outlineLvl w:val="0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Cs w:val="0"/>
          <w:sz w:val="22"/>
          <w:szCs w:val="22"/>
          <w:lang w:val="en-US"/>
        </w:rPr>
        <w:t>Hardware Designer</w:t>
      </w:r>
      <w:r w:rsidRPr="00AC3819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Imagine Communications, North York, ON, January 2016 – April 2016</w:t>
      </w:r>
    </w:p>
    <w:p w14:paraId="63D4B193" w14:textId="77777777" w:rsidR="00BC02CB" w:rsidRPr="00AC3819" w:rsidRDefault="00BC02CB" w:rsidP="00BC02CB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</w:p>
    <w:p w14:paraId="678947D7" w14:textId="54011836" w:rsidR="00BC02CB" w:rsidRPr="00AC3819" w:rsidRDefault="0008152A" w:rsidP="00BC02CB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Assisted </w:t>
      </w:r>
      <w:del w:id="1" w:author="Krisztian Kurucz" w:date="2016-05-04T21:13:00Z">
        <w:r w:rsidDel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 xml:space="preserve">on </w:delText>
        </w:r>
      </w:del>
      <w:ins w:id="2" w:author="Krisztian Kurucz" w:date="2016-05-04T21:13:00Z">
        <w:r w:rsidR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with </w:t>
        </w:r>
      </w:ins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VHDL design and simulation for Xilinx-based FPGA</w:t>
      </w:r>
      <w:ins w:id="3" w:author="Krisztian Kurucz" w:date="2016-05-04T21:14:00Z">
        <w:r w:rsidR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s </w:t>
        </w:r>
      </w:ins>
      <w:ins w:id="4" w:author="Krisztian Kurucz" w:date="2016-05-04T21:17:00Z">
        <w:r w:rsidR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centered around </w:t>
        </w:r>
      </w:ins>
      <w:del w:id="5" w:author="Krisztian Kurucz" w:date="2016-05-04T21:14:00Z">
        <w:r w:rsidDel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 xml:space="preserve">s that focused </w:delText>
        </w:r>
      </w:del>
      <w:del w:id="6" w:author="Krisztian Kurucz" w:date="2016-05-04T21:17:00Z">
        <w:r w:rsidDel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 xml:space="preserve">on </w:delText>
        </w:r>
      </w:del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real-time audio and video processing</w:t>
      </w:r>
    </w:p>
    <w:p w14:paraId="3366F4F8" w14:textId="3779F443" w:rsidR="00792793" w:rsidRDefault="0008152A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ins w:id="7" w:author="Krisztian Kurucz" w:date="2016-05-04T21:21:00Z"/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Revised and updated electrical schematics to repla</w:t>
      </w:r>
      <w:r w:rsidR="00BE729C">
        <w:rPr>
          <w:rFonts w:ascii="Segoe UI" w:hAnsi="Segoe UI" w:cs="Segoe UI"/>
          <w:b w:val="0"/>
          <w:bCs w:val="0"/>
          <w:sz w:val="22"/>
          <w:szCs w:val="22"/>
          <w:lang w:val="en-US"/>
        </w:rPr>
        <w:t>ce an IC on</w:t>
      </w:r>
      <w:ins w:id="8" w:author="Krisztian Kurucz" w:date="2016-05-04T21:22:00Z">
        <w:r w:rsidR="00792793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 an</w:t>
        </w:r>
      </w:ins>
      <w:r w:rsidR="00BE729C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existing production board</w:t>
      </w:r>
      <w:del w:id="9" w:author="Krisztian Kurucz" w:date="2016-05-04T21:22:00Z">
        <w:r w:rsidR="00BE729C" w:rsidDel="00792793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>s</w:delText>
        </w:r>
      </w:del>
      <w:commentRangeStart w:id="10"/>
      <w:del w:id="11" w:author="Krisztian Kurucz" w:date="2016-05-04T21:15:00Z">
        <w:r w:rsidR="00BE729C" w:rsidDel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>,</w:delText>
        </w:r>
        <w:commentRangeEnd w:id="10"/>
        <w:r w:rsidR="00B348A4" w:rsidDel="0005754C">
          <w:rPr>
            <w:rStyle w:val="CommentReference"/>
            <w:b w:val="0"/>
            <w:bCs w:val="0"/>
          </w:rPr>
          <w:commentReference w:id="10"/>
        </w:r>
        <w:r w:rsidR="00BE729C" w:rsidDel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 xml:space="preserve"> </w:delText>
        </w:r>
      </w:del>
      <w:ins w:id="12" w:author="Krisztian Kurucz" w:date="2016-05-04T21:15:00Z">
        <w:r w:rsidR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, </w:t>
        </w:r>
      </w:ins>
      <w:commentRangeStart w:id="13"/>
      <w:del w:id="14" w:author="Krisztian Kurucz" w:date="2016-05-04T21:15:00Z">
        <w:r w:rsidR="00BE729C" w:rsidDel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 xml:space="preserve">following through </w:delText>
        </w:r>
        <w:commentRangeEnd w:id="13"/>
        <w:r w:rsidR="00B348A4" w:rsidDel="0005754C">
          <w:rPr>
            <w:rStyle w:val="CommentReference"/>
            <w:b w:val="0"/>
            <w:bCs w:val="0"/>
          </w:rPr>
          <w:commentReference w:id="13"/>
        </w:r>
        <w:r w:rsidR="00BE729C" w:rsidDel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>on</w:delText>
        </w:r>
      </w:del>
      <w:ins w:id="15" w:author="Krisztian Kurucz" w:date="2016-05-04T21:17:00Z">
        <w:r w:rsidR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>then</w:t>
        </w:r>
      </w:ins>
      <w:ins w:id="16" w:author="Krisztian Kurucz" w:date="2016-05-04T21:15:00Z">
        <w:r w:rsidR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 </w:t>
        </w:r>
      </w:ins>
      <w:del w:id="17" w:author="Krisztian Kurucz" w:date="2016-05-04T21:15:00Z">
        <w:r w:rsidR="00BE729C" w:rsidDel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 xml:space="preserve"> </w:delText>
        </w:r>
      </w:del>
      <w:del w:id="18" w:author="Krisztian Kurucz" w:date="2016-05-04T21:16:00Z">
        <w:r w:rsidR="00BE729C" w:rsidDel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>testing and verif</w:delText>
        </w:r>
      </w:del>
      <w:del w:id="19" w:author="Krisztian Kurucz" w:date="2016-05-04T21:15:00Z">
        <w:r w:rsidR="00BE729C" w:rsidDel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 xml:space="preserve">ication of successful </w:delText>
        </w:r>
      </w:del>
      <w:ins w:id="20" w:author="Krisztian Kurucz" w:date="2016-05-04T21:16:00Z">
        <w:r w:rsidR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>test</w:t>
        </w:r>
      </w:ins>
      <w:ins w:id="21" w:author="Krisztian Kurucz" w:date="2016-05-04T21:17:00Z">
        <w:r w:rsidR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>ed</w:t>
        </w:r>
      </w:ins>
      <w:ins w:id="22" w:author="Krisztian Kurucz" w:date="2016-05-04T21:16:00Z">
        <w:r w:rsidR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 and verif</w:t>
        </w:r>
      </w:ins>
      <w:ins w:id="23" w:author="Krisztian Kurucz" w:date="2016-05-04T21:17:00Z">
        <w:r w:rsidR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>ied</w:t>
        </w:r>
      </w:ins>
      <w:ins w:id="24" w:author="Krisztian Kurucz" w:date="2016-05-04T21:15:00Z">
        <w:r w:rsidR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 the successful </w:t>
        </w:r>
      </w:ins>
      <w:r w:rsidR="00BE729C">
        <w:rPr>
          <w:rFonts w:ascii="Segoe UI" w:hAnsi="Segoe UI" w:cs="Segoe UI"/>
          <w:b w:val="0"/>
          <w:bCs w:val="0"/>
          <w:sz w:val="22"/>
          <w:szCs w:val="22"/>
          <w:lang w:val="en-US"/>
        </w:rPr>
        <w:t>redesig</w:t>
      </w:r>
      <w:ins w:id="25" w:author="Krisztian Kurucz" w:date="2016-05-04T21:16:00Z">
        <w:r w:rsidR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>n</w:t>
        </w:r>
      </w:ins>
    </w:p>
    <w:p w14:paraId="69AF4273" w14:textId="6B30FB74" w:rsidR="0029045A" w:rsidRPr="00792793" w:rsidRDefault="0079279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ins w:id="26" w:author="Krisztian Kurucz" w:date="2016-05-04T21:22:00Z">
        <w:r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>Analyzed</w:t>
        </w:r>
        <w:r w:rsidR="005B39C4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 and debugged a defective board</w:t>
        </w:r>
      </w:ins>
      <w:ins w:id="27" w:author="Krisztian Kurucz" w:date="2016-05-04T21:57:00Z">
        <w:r w:rsidR="005B39C4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 </w:t>
        </w:r>
      </w:ins>
      <w:ins w:id="28" w:author="Krisztian Kurucz" w:date="2016-05-04T21:22:00Z">
        <w:r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through </w:t>
        </w:r>
      </w:ins>
      <w:ins w:id="29" w:author="Krisztian Kurucz" w:date="2016-05-04T21:25:00Z">
        <w:r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>examining the schematic, probing using a multimeter, and logical circuit troubleshooting</w:t>
        </w:r>
      </w:ins>
      <w:del w:id="30" w:author="Krisztian Kurucz" w:date="2016-05-04T21:16:00Z">
        <w:r w:rsidR="00BE729C" w:rsidRPr="00792793" w:rsidDel="0005754C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>n</w:delText>
        </w:r>
      </w:del>
    </w:p>
    <w:p w14:paraId="233D7815" w14:textId="0FD0A2FE" w:rsidR="00BC02CB" w:rsidRPr="00BE729C" w:rsidRDefault="00BE729C" w:rsidP="00BE729C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Conducted SFP</w:t>
      </w:r>
      <w:ins w:id="31" w:author="Krisztian Kurucz" w:date="2016-05-04T21:21:00Z">
        <w:r w:rsidR="00792793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>+</w:t>
        </w:r>
      </w:ins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compliance testing on pre-production boards, as well as wrote the associated formal compliance reports</w:t>
      </w:r>
    </w:p>
    <w:p w14:paraId="3AFD5DAF" w14:textId="77777777" w:rsidR="00E71B50" w:rsidRPr="00AC3819" w:rsidRDefault="00E71B50" w:rsidP="001F6A95">
      <w:pPr>
        <w:autoSpaceDE w:val="0"/>
        <w:autoSpaceDN w:val="0"/>
        <w:adjustRightInd w:val="0"/>
        <w:rPr>
          <w:rFonts w:ascii="Segoe UI" w:hAnsi="Segoe UI" w:cs="Segoe UI"/>
          <w:b/>
          <w:sz w:val="22"/>
          <w:szCs w:val="22"/>
          <w:lang w:val="en-US"/>
        </w:rPr>
      </w:pPr>
    </w:p>
    <w:p w14:paraId="6948FECB" w14:textId="26751AC1" w:rsidR="00585DDA" w:rsidRPr="00AC3819" w:rsidRDefault="00B73538" w:rsidP="00647285">
      <w:pPr>
        <w:pStyle w:val="Title"/>
        <w:tabs>
          <w:tab w:val="left" w:pos="6300"/>
        </w:tabs>
        <w:jc w:val="left"/>
        <w:outlineLvl w:val="0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Cs w:val="0"/>
          <w:sz w:val="22"/>
          <w:szCs w:val="22"/>
          <w:lang w:val="en-US"/>
        </w:rPr>
        <w:t>Junior Engineer</w:t>
      </w:r>
      <w:r w:rsidR="00585DDA" w:rsidRPr="00AC3819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Kepstrum Inc</w:t>
      </w:r>
      <w:r w:rsidR="00585DDA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Concord</w:t>
      </w:r>
      <w:r w:rsidR="00585DDA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ON,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May 2015 – August 2015</w:t>
      </w:r>
    </w:p>
    <w:p w14:paraId="3063AAAE" w14:textId="58D6CD82" w:rsidR="00585DDA" w:rsidRPr="00AC3819" w:rsidRDefault="00A2156C" w:rsidP="00585DDA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Led</w:t>
      </w:r>
      <w:r w:rsidR="00322131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development of a major Windows application</w:t>
      </w:r>
      <w:r w:rsidR="005A6ED9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</w:t>
      </w:r>
      <w:r w:rsidR="00322131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meant to facilitate internal engineering processes</w:t>
      </w:r>
      <w:r w:rsidR="00913642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</w:t>
      </w:r>
      <w:del w:id="32" w:author="Krisztian Kurucz" w:date="2016-05-04T21:32:00Z">
        <w:r w:rsidR="00EE7850" w:rsidRPr="00AC3819" w:rsidDel="00B82F8A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>completing</w:delText>
        </w:r>
        <w:r w:rsidR="00AC3819" w:rsidRPr="00AC3819" w:rsidDel="00B82F8A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 xml:space="preserve"> a working prototype</w:delText>
        </w:r>
      </w:del>
      <w:ins w:id="33" w:author="Krisztian Kurucz" w:date="2016-05-04T22:01:00Z">
        <w:r w:rsidR="005B39C4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>completing a working prototype</w:t>
        </w:r>
      </w:ins>
      <w:r w:rsidR="00AC3819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</w:t>
      </w:r>
      <w:ins w:id="34" w:author="Krisztian Kurucz" w:date="2016-05-04T21:32:00Z">
        <w:r w:rsidR="00B82F8A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>in less than two months</w:t>
        </w:r>
      </w:ins>
      <w:del w:id="35" w:author="Krisztian Kurucz" w:date="2016-05-04T21:32:00Z">
        <w:r w:rsidR="00EE7850" w:rsidRPr="00AC3819" w:rsidDel="00B82F8A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>within two months</w:delText>
        </w:r>
        <w:r w:rsidR="00AC3819" w:rsidRPr="00AC3819" w:rsidDel="00B82F8A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 xml:space="preserve"> of development</w:delText>
        </w:r>
      </w:del>
    </w:p>
    <w:p w14:paraId="38D018E5" w14:textId="42D26232" w:rsidR="001B55FA" w:rsidRPr="00AC3819" w:rsidRDefault="004A4465" w:rsidP="00585DDA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Contributed to</w:t>
      </w:r>
      <w:r w:rsidR="00EE7850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software</w:t>
      </w:r>
      <w:r w:rsidR="001B55FA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and </w:t>
      </w:r>
      <w:r w:rsidR="0088364B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test stand</w:t>
      </w:r>
      <w:r w:rsidR="007E688B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HMI</w:t>
      </w:r>
      <w:r w:rsidR="001B55FA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development on-site at Kepstrum’s technical facilities in </w:t>
      </w:r>
      <w:r w:rsidR="00EE7850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Austria</w:t>
      </w:r>
    </w:p>
    <w:p w14:paraId="56F0B285" w14:textId="400793BB" w:rsidR="00AC3819" w:rsidRPr="00AC3819" w:rsidRDefault="00AC3819" w:rsidP="00AC3819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Initiated changes to </w:t>
      </w:r>
      <w:r w:rsidR="001533C3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existing business practices </w:t>
      </w:r>
      <w:r w:rsidR="00EE7850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through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the introduction of </w:t>
      </w:r>
      <w:r w:rsidR="00EE7850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a </w:t>
      </w:r>
      <w:ins w:id="36" w:author="Krisztian Kurucz" w:date="2016-05-04T21:39:00Z">
        <w:r w:rsidR="00B82F8A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formal </w:t>
        </w:r>
      </w:ins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revision</w:t>
      </w:r>
      <w:r w:rsidR="00EE7850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control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system as well as a centralized knowledgebase for the company</w:t>
      </w:r>
    </w:p>
    <w:p w14:paraId="345E1058" w14:textId="77777777" w:rsidR="00AC3819" w:rsidRPr="00AC3819" w:rsidRDefault="00AC3819" w:rsidP="00AC3819">
      <w:pPr>
        <w:pStyle w:val="Title"/>
        <w:tabs>
          <w:tab w:val="left" w:pos="6300"/>
        </w:tabs>
        <w:ind w:left="720"/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</w:p>
    <w:p w14:paraId="7D78ADA1" w14:textId="49861B62" w:rsidR="00E71B50" w:rsidRPr="00AC3819" w:rsidRDefault="00E71B50" w:rsidP="00E71B50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Cs w:val="0"/>
          <w:sz w:val="22"/>
          <w:szCs w:val="22"/>
          <w:lang w:val="en-US"/>
        </w:rPr>
        <w:t>Student Computing Consultant</w:t>
      </w:r>
      <w:r w:rsidRPr="00AC3819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University of Waterloo Information Systems and Technology Department, Waterloo, ON, April 2014</w:t>
      </w:r>
      <w:r w:rsidR="00B73538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– April 2015</w:t>
      </w:r>
    </w:p>
    <w:p w14:paraId="19A9E982" w14:textId="77777777" w:rsidR="00E71B50" w:rsidRPr="00AC3819" w:rsidRDefault="00E71B50" w:rsidP="00E71B50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</w:p>
    <w:p w14:paraId="7D05C6AE" w14:textId="01E74D04" w:rsidR="00C7313E" w:rsidRPr="00AC3819" w:rsidRDefault="00C7313E" w:rsidP="00E71B50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del w:id="37" w:author="Krisztian Kurucz" w:date="2016-05-04T22:03:00Z">
        <w:r w:rsidRPr="00AC3819" w:rsidDel="005B39C4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>Acted in the</w:delText>
        </w:r>
      </w:del>
      <w:ins w:id="38" w:author="Krisztian Kurucz" w:date="2016-05-04T22:03:00Z">
        <w:r w:rsidR="005B39C4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>Worked part-time during school in the</w:t>
        </w:r>
      </w:ins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same capacity as a Junior Technical Support Specialist, </w:t>
      </w:r>
      <w:r w:rsidR="00076059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providing front-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line technical support and services to the </w:t>
      </w:r>
      <w:del w:id="39" w:author="Krisztian Kurucz" w:date="2016-05-04T22:07:00Z">
        <w:r w:rsidRPr="00AC3819" w:rsidDel="006B08B4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 xml:space="preserve">University </w:delText>
        </w:r>
      </w:del>
      <w:ins w:id="40" w:author="Krisztian Kurucz" w:date="2016-05-04T22:07:00Z">
        <w:r w:rsidR="006B08B4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>u</w:t>
        </w:r>
        <w:r w:rsidR="006B08B4" w:rsidRPr="00AC3819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niversity </w:t>
        </w:r>
      </w:ins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community during off-peak hours</w:t>
      </w:r>
    </w:p>
    <w:p w14:paraId="404A20B1" w14:textId="77777777" w:rsidR="00E71B50" w:rsidRPr="00AC3819" w:rsidRDefault="00E71B50" w:rsidP="00E71B50">
      <w:pPr>
        <w:autoSpaceDE w:val="0"/>
        <w:autoSpaceDN w:val="0"/>
        <w:adjustRightInd w:val="0"/>
        <w:rPr>
          <w:rFonts w:ascii="Segoe UI" w:hAnsi="Segoe UI" w:cs="Segoe UI"/>
          <w:b/>
          <w:sz w:val="22"/>
          <w:szCs w:val="22"/>
          <w:lang w:val="en-US"/>
        </w:rPr>
      </w:pPr>
    </w:p>
    <w:p w14:paraId="407215F3" w14:textId="501D9276" w:rsidR="00AB2FBC" w:rsidRPr="00AC3819" w:rsidRDefault="00AB2FBC" w:rsidP="00647285">
      <w:pPr>
        <w:pStyle w:val="Title"/>
        <w:tabs>
          <w:tab w:val="left" w:pos="6300"/>
        </w:tabs>
        <w:jc w:val="left"/>
        <w:outlineLvl w:val="0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Cs w:val="0"/>
          <w:sz w:val="22"/>
          <w:szCs w:val="22"/>
          <w:lang w:val="en-US"/>
        </w:rPr>
        <w:t>Software Systems Analyst</w:t>
      </w:r>
      <w:r w:rsidRPr="00AC3819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BlackBerry Limited, Waterloo, ON, Sept. 2014 – Dec. 2014</w:t>
      </w:r>
    </w:p>
    <w:p w14:paraId="73C0F466" w14:textId="77777777" w:rsidR="00AB2FBC" w:rsidRPr="00AC3819" w:rsidRDefault="00AB2FBC" w:rsidP="00AB2FBC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</w:p>
    <w:p w14:paraId="15AA46FD" w14:textId="1103A222" w:rsidR="00AB2FBC" w:rsidRPr="00AC3819" w:rsidRDefault="00AC3819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Administrated</w:t>
      </w:r>
      <w:r w:rsidR="00563205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and </w:t>
      </w:r>
      <w:del w:id="41" w:author="Krisztian Kurucz" w:date="2016-05-04T21:40:00Z">
        <w:r w:rsidR="00563205" w:rsidRPr="00AC3819" w:rsidDel="00B82F8A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>provided support to</w:delText>
        </w:r>
      </w:del>
      <w:ins w:id="42" w:author="Krisztian Kurucz" w:date="2016-05-04T21:40:00Z">
        <w:r w:rsidR="00B82F8A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>supported</w:t>
        </w:r>
      </w:ins>
      <w:r w:rsidR="00563205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employees on different systems such as JIRA, Git, Perforce, Integrity, and other proprietary internal tools</w:t>
      </w:r>
    </w:p>
    <w:p w14:paraId="3DAAB542" w14:textId="5DFB0341" w:rsidR="00563205" w:rsidRPr="00AC3819" w:rsidRDefault="00AC3819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commentRangeStart w:id="43"/>
      <w:del w:id="44" w:author="Krisztian Kurucz" w:date="2016-05-04T21:41:00Z">
        <w:r w:rsidDel="009B557F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 xml:space="preserve">Took </w:delText>
        </w:r>
        <w:commentRangeEnd w:id="43"/>
        <w:r w:rsidR="00B348A4" w:rsidDel="009B557F">
          <w:rPr>
            <w:rStyle w:val="CommentReference"/>
            <w:b w:val="0"/>
            <w:bCs w:val="0"/>
          </w:rPr>
          <w:commentReference w:id="43"/>
        </w:r>
        <w:r w:rsidDel="009B557F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 xml:space="preserve">ownership of </w:delText>
        </w:r>
      </w:del>
      <w:ins w:id="45" w:author="Krisztian Kurucz" w:date="2016-05-04T22:08:00Z">
        <w:r w:rsidR="006B08B4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Took ownership of the </w:t>
        </w:r>
      </w:ins>
      <w:ins w:id="46" w:author="Krisztian Kurucz" w:date="2016-05-04T21:41:00Z">
        <w:r w:rsidR="009B557F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development of </w:t>
        </w:r>
      </w:ins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an</w:t>
      </w:r>
      <w:r w:rsidR="00BF4F21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existing BlackBerry 10 app</w:t>
      </w:r>
      <w:ins w:id="47" w:author="Taylor Goodfield" w:date="2016-05-04T20:57:00Z">
        <w:del w:id="48" w:author="Krisztian Kurucz" w:date="2016-05-04T21:40:00Z">
          <w:r w:rsidR="00B348A4" w:rsidDel="00B82F8A">
            <w:rPr>
              <w:rFonts w:ascii="Segoe UI" w:hAnsi="Segoe UI" w:cs="Segoe UI"/>
              <w:b w:val="0"/>
              <w:bCs w:val="0"/>
              <w:sz w:val="22"/>
              <w:szCs w:val="22"/>
              <w:lang w:val="en-US"/>
            </w:rPr>
            <w:delText>lication(?)</w:delText>
          </w:r>
        </w:del>
      </w:ins>
      <w:r w:rsidR="00BF4F21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improving and </w:t>
      </w:r>
      <w:r w:rsidR="00BF4F21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updating</w:t>
      </w:r>
      <w:r w:rsidR="00563205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it for newer versions</w:t>
      </w:r>
      <w:r w:rsidR="00BF4F21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of the OS</w:t>
      </w:r>
      <w:ins w:id="49" w:author="Krisztian Kurucz" w:date="2016-05-04T21:42:00Z">
        <w:r w:rsidR="009B557F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 through fixing bugs and </w:t>
        </w:r>
      </w:ins>
      <w:ins w:id="50" w:author="Krisztian Kurucz" w:date="2016-05-04T21:44:00Z">
        <w:r w:rsidR="009B557F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>introducing new features that capitalized on the</w:t>
        </w:r>
      </w:ins>
      <w:ins w:id="51" w:author="Krisztian Kurucz" w:date="2016-05-04T21:42:00Z">
        <w:r w:rsidR="009B557F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 </w:t>
        </w:r>
      </w:ins>
      <w:ins w:id="52" w:author="Krisztian Kurucz" w:date="2016-05-04T21:44:00Z">
        <w:r w:rsidR="009B557F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>capabilities of newer devices</w:t>
        </w:r>
      </w:ins>
      <w:ins w:id="53" w:author="Krisztian Kurucz" w:date="2016-05-04T21:42:00Z">
        <w:r w:rsidR="009B557F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 </w:t>
        </w:r>
      </w:ins>
    </w:p>
    <w:p w14:paraId="1FCBB3A5" w14:textId="53954A7C" w:rsidR="00563205" w:rsidRPr="00AC3819" w:rsidRDefault="00BE729C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Developed a</w:t>
      </w:r>
      <w:del w:id="54" w:author="Krisztian Kurucz" w:date="2016-05-04T21:45:00Z">
        <w:r w:rsidDel="009B557F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 xml:space="preserve"> new</w:delText>
        </w:r>
      </w:del>
      <w:ins w:id="55" w:author="Krisztian Kurucz" w:date="2016-05-04T21:45:00Z">
        <w:r w:rsidR="009B557F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>n</w:t>
        </w:r>
      </w:ins>
      <w:r w:rsid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internal</w:t>
      </w:r>
      <w:r w:rsidR="00563205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Android app</w:t>
      </w:r>
      <w:del w:id="56" w:author="Krisztian Kurucz" w:date="2016-05-04T21:40:00Z">
        <w:r w:rsidR="00563205" w:rsidRPr="00AC3819" w:rsidDel="00B82F8A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>lication</w:delText>
        </w:r>
      </w:del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to fill an existing need</w:t>
      </w:r>
      <w:ins w:id="57" w:author="Krisztian Kurucz" w:date="2016-05-04T21:46:00Z">
        <w:r w:rsidR="009B557F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 within the company</w:t>
        </w:r>
      </w:ins>
      <w:r w:rsidR="00A97376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,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</w:t>
      </w:r>
      <w:r w:rsidR="00EF13D1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successfully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learning</w:t>
      </w:r>
      <w:r w:rsidR="00A97376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Android development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basics</w:t>
      </w:r>
      <w:r w:rsidR="00A97376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</w:t>
      </w:r>
      <w:r w:rsid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in parallel to regular duties of the job</w:t>
      </w:r>
    </w:p>
    <w:p w14:paraId="2B229869" w14:textId="77777777" w:rsidR="00AB2FBC" w:rsidRPr="00AC3819" w:rsidRDefault="00AB2FBC" w:rsidP="00AB2FBC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</w:p>
    <w:p w14:paraId="3FA6BD6C" w14:textId="77777777" w:rsidR="002D19B3" w:rsidRPr="00AC3819" w:rsidRDefault="002D19B3" w:rsidP="002D19B3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Cs w:val="0"/>
          <w:sz w:val="22"/>
          <w:szCs w:val="22"/>
          <w:lang w:val="en-US"/>
        </w:rPr>
        <w:t>Junior Technical Support Specialist</w:t>
      </w:r>
      <w:r w:rsidRPr="00AC3819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University of Waterloo Information Systems and Technology Department, Waterloo, ON, Jan. 2014 – April 2014</w:t>
      </w:r>
    </w:p>
    <w:p w14:paraId="7ABDAC60" w14:textId="77777777" w:rsidR="002D19B3" w:rsidRPr="00AC3819" w:rsidRDefault="002D19B3" w:rsidP="002D19B3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</w:p>
    <w:p w14:paraId="598ADE67" w14:textId="35E8C336" w:rsidR="002D19B3" w:rsidRPr="00AC3819" w:rsidRDefault="002D19B3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Provided front-line technical support and services to </w:t>
      </w:r>
      <w:r w:rsidR="00D30F95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the </w:t>
      </w:r>
      <w:r w:rsid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u</w:t>
      </w:r>
      <w:r w:rsidR="00D30F95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niversity community</w:t>
      </w:r>
    </w:p>
    <w:p w14:paraId="3F82F540" w14:textId="4CF51C04" w:rsidR="002D19B3" w:rsidRPr="00AC3819" w:rsidRDefault="002D19B3" w:rsidP="002D19B3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Solved a </w:t>
      </w:r>
      <w:r w:rsidR="0040143D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wide 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variety of technical problems</w:t>
      </w:r>
      <w:r w:rsidR="00FF6D44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using </w:t>
      </w:r>
      <w:r w:rsidR="00D30F95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logical troubleshooting </w:t>
      </w:r>
      <w:r w:rsidR="00940F29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methodology</w:t>
      </w:r>
    </w:p>
    <w:p w14:paraId="15BADE58" w14:textId="671BF8B5" w:rsidR="00BE592D" w:rsidRPr="00AC3819" w:rsidRDefault="00D30F95" w:rsidP="001F6A95">
      <w:pPr>
        <w:pStyle w:val="Title"/>
        <w:numPr>
          <w:ilvl w:val="0"/>
          <w:numId w:val="2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del w:id="58" w:author="Krisztian Kurucz" w:date="2016-05-04T21:46:00Z">
        <w:r w:rsidRPr="00AC3819" w:rsidDel="009B557F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>Recognized for</w:delText>
        </w:r>
      </w:del>
      <w:ins w:id="59" w:author="Krisztian Kurucz" w:date="2016-05-04T21:46:00Z">
        <w:r w:rsidR="009B557F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>Continually offered</w:t>
        </w:r>
      </w:ins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exceptional customer</w:t>
      </w:r>
      <w:ins w:id="60" w:author="Krisztian Kurucz" w:date="2016-05-04T21:47:00Z">
        <w:r w:rsidR="009B557F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 xml:space="preserve"> service </w:t>
        </w:r>
      </w:ins>
      <w:del w:id="61" w:author="Krisztian Kurucz" w:date="2016-05-04T21:47:00Z">
        <w:r w:rsidRPr="00AC3819" w:rsidDel="009B557F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 xml:space="preserve"> i</w:delText>
        </w:r>
        <w:r w:rsidR="002D19B3" w:rsidRPr="00AC3819" w:rsidDel="009B557F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>nterac</w:delText>
        </w:r>
        <w:r w:rsidRPr="00AC3819" w:rsidDel="009B557F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>tion</w:delText>
        </w:r>
        <w:r w:rsidR="002D19B3" w:rsidRPr="00AC3819" w:rsidDel="009B557F">
          <w:rPr>
            <w:rFonts w:ascii="Segoe UI" w:hAnsi="Segoe UI" w:cs="Segoe UI"/>
            <w:sz w:val="22"/>
            <w:szCs w:val="22"/>
            <w:lang w:val="en-US"/>
          </w:rPr>
          <w:delText xml:space="preserve"> </w:delText>
        </w:r>
        <w:r w:rsidR="00AA6655" w:rsidRPr="00AC3819" w:rsidDel="009B557F">
          <w:rPr>
            <w:rFonts w:ascii="Segoe UI" w:hAnsi="Segoe UI" w:cs="Segoe UI"/>
            <w:b w:val="0"/>
            <w:sz w:val="22"/>
            <w:szCs w:val="22"/>
            <w:lang w:val="en-US"/>
          </w:rPr>
          <w:delText>with</w:delText>
        </w:r>
      </w:del>
      <w:ins w:id="62" w:author="Krisztian Kurucz" w:date="2016-05-04T21:47:00Z">
        <w:r w:rsidR="009B557F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t>to</w:t>
        </w:r>
      </w:ins>
      <w:r w:rsidR="00AA6655" w:rsidRPr="00AC3819">
        <w:rPr>
          <w:rFonts w:ascii="Segoe UI" w:hAnsi="Segoe UI" w:cs="Segoe UI"/>
          <w:b w:val="0"/>
          <w:sz w:val="22"/>
          <w:szCs w:val="22"/>
          <w:lang w:val="en-US"/>
        </w:rPr>
        <w:t xml:space="preserve"> the</w:t>
      </w:r>
      <w:r w:rsidR="002D19B3" w:rsidRPr="00AC3819">
        <w:rPr>
          <w:rFonts w:ascii="Segoe UI" w:hAnsi="Segoe UI" w:cs="Segoe UI"/>
          <w:b w:val="0"/>
          <w:sz w:val="22"/>
          <w:szCs w:val="22"/>
          <w:lang w:val="en-US"/>
        </w:rPr>
        <w:t xml:space="preserve"> </w:t>
      </w:r>
      <w:r w:rsidRPr="00AC3819">
        <w:rPr>
          <w:rFonts w:ascii="Segoe UI" w:hAnsi="Segoe UI" w:cs="Segoe UI"/>
          <w:b w:val="0"/>
          <w:sz w:val="22"/>
          <w:szCs w:val="22"/>
          <w:lang w:val="en-US"/>
        </w:rPr>
        <w:t>student and staff community</w:t>
      </w:r>
      <w:ins w:id="63" w:author="Krisztian Kurucz" w:date="2016-05-04T21:47:00Z">
        <w:r w:rsidR="009B557F">
          <w:rPr>
            <w:rFonts w:ascii="Segoe UI" w:hAnsi="Segoe UI" w:cs="Segoe UI"/>
            <w:b w:val="0"/>
            <w:sz w:val="22"/>
            <w:szCs w:val="22"/>
            <w:lang w:val="en-US"/>
          </w:rPr>
          <w:t xml:space="preserve">, </w:t>
        </w:r>
      </w:ins>
      <w:ins w:id="64" w:author="Krisztian Kurucz" w:date="2016-05-04T21:49:00Z">
        <w:r w:rsidR="009B557F">
          <w:rPr>
            <w:rFonts w:ascii="Segoe UI" w:hAnsi="Segoe UI" w:cs="Segoe UI"/>
            <w:b w:val="0"/>
            <w:sz w:val="22"/>
            <w:szCs w:val="22"/>
            <w:lang w:val="en-US"/>
          </w:rPr>
          <w:t>and was specifically recognized for this within the organization through client feedback</w:t>
        </w:r>
      </w:ins>
    </w:p>
    <w:p w14:paraId="4025D972" w14:textId="77777777" w:rsidR="00164192" w:rsidRPr="00AC3819" w:rsidRDefault="00164192" w:rsidP="00164192">
      <w:pPr>
        <w:pStyle w:val="Title"/>
        <w:jc w:val="left"/>
        <w:rPr>
          <w:rFonts w:ascii="Segoe UI" w:hAnsi="Segoe UI" w:cs="Segoe UI"/>
          <w:bCs w:val="0"/>
          <w:sz w:val="22"/>
          <w:szCs w:val="22"/>
          <w:lang w:val="en-US"/>
        </w:rPr>
      </w:pPr>
    </w:p>
    <w:p w14:paraId="0713BD97" w14:textId="77777777" w:rsidR="009A6413" w:rsidRPr="00AC3819" w:rsidRDefault="009A6413" w:rsidP="00647285">
      <w:pPr>
        <w:pStyle w:val="Title"/>
        <w:jc w:val="left"/>
        <w:outlineLvl w:val="0"/>
        <w:rPr>
          <w:rFonts w:ascii="Segoe UI" w:hAnsi="Segoe UI" w:cs="Segoe UI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bCs w:val="0"/>
          <w:sz w:val="22"/>
          <w:szCs w:val="22"/>
          <w:lang w:val="en-US"/>
        </w:rPr>
        <w:t>EDUCATION</w:t>
      </w:r>
    </w:p>
    <w:p w14:paraId="1B5CEECC" w14:textId="77777777" w:rsidR="009A6413" w:rsidRPr="00AC3819" w:rsidRDefault="009A6413" w:rsidP="009A6413">
      <w:pPr>
        <w:pStyle w:val="Title"/>
        <w:jc w:val="left"/>
        <w:rPr>
          <w:rFonts w:ascii="Segoe UI" w:hAnsi="Segoe UI" w:cs="Segoe UI"/>
          <w:bCs w:val="0"/>
          <w:sz w:val="22"/>
          <w:szCs w:val="22"/>
          <w:lang w:val="en-US"/>
        </w:rPr>
      </w:pPr>
    </w:p>
    <w:p w14:paraId="5741D0A4" w14:textId="1DE575AD" w:rsidR="009A6413" w:rsidRDefault="009A6413" w:rsidP="009A6413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 w:rsidRPr="00AC3819">
        <w:rPr>
          <w:rFonts w:ascii="Segoe UI" w:hAnsi="Segoe UI" w:cs="Segoe UI"/>
          <w:sz w:val="22"/>
          <w:szCs w:val="22"/>
          <w:lang w:val="en-US"/>
        </w:rPr>
        <w:t>Candidate for Bachelor of Applied Science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, Mechatronics Engineering, </w:t>
      </w:r>
      <w:r w:rsidRPr="00AC3819">
        <w:rPr>
          <w:rFonts w:ascii="Segoe UI" w:hAnsi="Segoe UI" w:cs="Segoe UI"/>
          <w:b w:val="0"/>
          <w:sz w:val="22"/>
          <w:szCs w:val="22"/>
          <w:lang w:val="en-US"/>
        </w:rPr>
        <w:t>University of Waterloo, Waterloo, ON</w:t>
      </w:r>
      <w:r w:rsidR="002D19B3" w:rsidRPr="00AC3819">
        <w:rPr>
          <w:rFonts w:ascii="Segoe UI" w:hAnsi="Segoe UI" w:cs="Segoe UI"/>
          <w:b w:val="0"/>
          <w:sz w:val="22"/>
          <w:szCs w:val="22"/>
          <w:lang w:val="en-US"/>
        </w:rPr>
        <w:t xml:space="preserve">, </w:t>
      </w:r>
      <w:r w:rsidR="00543062"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>Sept. 2013</w:t>
      </w:r>
      <w:r w:rsidRPr="00AC3819"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– present</w:t>
      </w:r>
    </w:p>
    <w:p w14:paraId="06E03D5A" w14:textId="0CD1CEAC" w:rsidR="0008152A" w:rsidRPr="00AC3819" w:rsidRDefault="0008152A" w:rsidP="0008152A">
      <w:pPr>
        <w:pStyle w:val="Title"/>
        <w:numPr>
          <w:ilvl w:val="0"/>
          <w:numId w:val="19"/>
        </w:numPr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>Achieved a competitive rank of 22</w:t>
      </w:r>
      <w:r w:rsidRPr="0008152A">
        <w:rPr>
          <w:rFonts w:ascii="Segoe UI" w:hAnsi="Segoe UI" w:cs="Segoe UI"/>
          <w:b w:val="0"/>
          <w:bCs w:val="0"/>
          <w:sz w:val="22"/>
          <w:szCs w:val="22"/>
          <w:vertAlign w:val="superscript"/>
          <w:lang w:val="en-US"/>
        </w:rPr>
        <w:t>nd</w:t>
      </w:r>
      <w:r>
        <w:rPr>
          <w:rFonts w:ascii="Segoe UI" w:hAnsi="Segoe UI" w:cs="Segoe UI"/>
          <w:b w:val="0"/>
          <w:bCs w:val="0"/>
          <w:sz w:val="22"/>
          <w:szCs w:val="22"/>
          <w:lang w:val="en-US"/>
        </w:rPr>
        <w:t xml:space="preserve"> of 133 students </w:t>
      </w:r>
      <w:r w:rsidR="00BE729C">
        <w:rPr>
          <w:rFonts w:ascii="Segoe UI" w:hAnsi="Segoe UI" w:cs="Segoe UI"/>
          <w:b w:val="0"/>
          <w:bCs w:val="0"/>
          <w:sz w:val="22"/>
          <w:szCs w:val="22"/>
          <w:lang w:val="en-US"/>
        </w:rPr>
        <w:t>during the 2B term, maintaining a cumulative average of 85.3%</w:t>
      </w:r>
    </w:p>
    <w:p w14:paraId="55FE67D9" w14:textId="55D751E7" w:rsidR="00690EAF" w:rsidRPr="00AC3819" w:rsidDel="005B39C4" w:rsidRDefault="00690EAF" w:rsidP="00EE1AB9">
      <w:pPr>
        <w:ind w:right="-540"/>
        <w:rPr>
          <w:del w:id="65" w:author="Krisztian Kurucz" w:date="2016-05-04T22:05:00Z"/>
          <w:rFonts w:ascii="Segoe UI" w:hAnsi="Segoe UI" w:cs="Segoe UI"/>
          <w:sz w:val="22"/>
          <w:szCs w:val="22"/>
        </w:rPr>
      </w:pPr>
    </w:p>
    <w:p w14:paraId="4538E1E5" w14:textId="7F3BFA5C" w:rsidR="00594B55" w:rsidRPr="00AC3819" w:rsidDel="005B39C4" w:rsidRDefault="009A6413" w:rsidP="00647285">
      <w:pPr>
        <w:pStyle w:val="Title"/>
        <w:tabs>
          <w:tab w:val="left" w:pos="6300"/>
        </w:tabs>
        <w:jc w:val="left"/>
        <w:outlineLvl w:val="0"/>
        <w:rPr>
          <w:del w:id="66" w:author="Krisztian Kurucz" w:date="2016-05-04T22:05:00Z"/>
          <w:rFonts w:ascii="Segoe UI" w:hAnsi="Segoe UI" w:cs="Segoe UI"/>
          <w:b w:val="0"/>
          <w:bCs w:val="0"/>
          <w:sz w:val="22"/>
          <w:szCs w:val="22"/>
          <w:lang w:val="en-US"/>
        </w:rPr>
      </w:pPr>
      <w:del w:id="67" w:author="Krisztian Kurucz" w:date="2016-05-04T22:05:00Z">
        <w:r w:rsidRPr="00AC3819" w:rsidDel="005B39C4">
          <w:rPr>
            <w:rFonts w:ascii="Segoe UI" w:hAnsi="Segoe UI" w:cs="Segoe UI"/>
            <w:sz w:val="22"/>
            <w:szCs w:val="22"/>
          </w:rPr>
          <w:delText>Ontario Secondary School Diploma</w:delText>
        </w:r>
        <w:r w:rsidRPr="00AC3819" w:rsidDel="005B39C4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 xml:space="preserve">, </w:delText>
        </w:r>
        <w:r w:rsidR="00BB7CA7" w:rsidRPr="00AC3819" w:rsidDel="005B39C4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>King City Secondary School</w:delText>
        </w:r>
        <w:r w:rsidRPr="00AC3819" w:rsidDel="005B39C4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 xml:space="preserve">, </w:delText>
        </w:r>
        <w:r w:rsidR="00BB7CA7" w:rsidRPr="00AC3819" w:rsidDel="005B39C4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>Richmond Hill</w:delText>
        </w:r>
        <w:r w:rsidR="00CB225A" w:rsidRPr="00AC3819" w:rsidDel="005B39C4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 xml:space="preserve">, ON, </w:delText>
        </w:r>
        <w:r w:rsidR="006A03D0" w:rsidRPr="00AC3819" w:rsidDel="005B39C4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>June</w:delText>
        </w:r>
        <w:r w:rsidR="00BB7CA7" w:rsidRPr="00AC3819" w:rsidDel="005B39C4">
          <w:rPr>
            <w:rFonts w:ascii="Segoe UI" w:hAnsi="Segoe UI" w:cs="Segoe UI"/>
            <w:b w:val="0"/>
            <w:bCs w:val="0"/>
            <w:sz w:val="22"/>
            <w:szCs w:val="22"/>
            <w:lang w:val="en-US"/>
          </w:rPr>
          <w:delText xml:space="preserve"> 2013</w:delText>
        </w:r>
      </w:del>
    </w:p>
    <w:p w14:paraId="5B37B526" w14:textId="77777777" w:rsidR="00AB2FBC" w:rsidRPr="00AC3819" w:rsidRDefault="00AB2FBC" w:rsidP="00AB2FBC">
      <w:pPr>
        <w:pStyle w:val="Title"/>
        <w:tabs>
          <w:tab w:val="left" w:pos="6300"/>
        </w:tabs>
        <w:jc w:val="left"/>
        <w:rPr>
          <w:rFonts w:ascii="Segoe UI" w:hAnsi="Segoe UI" w:cs="Segoe UI"/>
          <w:b w:val="0"/>
          <w:bCs w:val="0"/>
          <w:sz w:val="22"/>
          <w:szCs w:val="22"/>
          <w:lang w:val="en-US"/>
        </w:rPr>
      </w:pPr>
    </w:p>
    <w:p w14:paraId="323EF046" w14:textId="77777777" w:rsidR="00164192" w:rsidRPr="00AC3819" w:rsidRDefault="00164192" w:rsidP="00647285">
      <w:pPr>
        <w:pStyle w:val="Title"/>
        <w:tabs>
          <w:tab w:val="left" w:pos="6300"/>
        </w:tabs>
        <w:jc w:val="left"/>
        <w:outlineLvl w:val="0"/>
        <w:rPr>
          <w:rFonts w:ascii="Segoe UI" w:hAnsi="Segoe UI" w:cs="Segoe UI"/>
          <w:sz w:val="22"/>
          <w:szCs w:val="22"/>
          <w:lang w:val="en-US"/>
        </w:rPr>
      </w:pPr>
      <w:r w:rsidRPr="00AC3819">
        <w:rPr>
          <w:rFonts w:ascii="Segoe UI" w:hAnsi="Segoe UI" w:cs="Segoe UI"/>
          <w:sz w:val="22"/>
          <w:szCs w:val="22"/>
          <w:lang w:val="en-US"/>
        </w:rPr>
        <w:t xml:space="preserve">AWARDS AND </w:t>
      </w:r>
      <w:r w:rsidR="001F0316" w:rsidRPr="00AC3819">
        <w:rPr>
          <w:rFonts w:ascii="Segoe UI" w:hAnsi="Segoe UI" w:cs="Segoe UI"/>
          <w:sz w:val="22"/>
          <w:szCs w:val="22"/>
          <w:lang w:val="en-US"/>
        </w:rPr>
        <w:t>DISTINCTIONS</w:t>
      </w:r>
    </w:p>
    <w:p w14:paraId="33947E5A" w14:textId="77777777" w:rsidR="00684EC9" w:rsidRPr="00AC3819" w:rsidRDefault="00684EC9" w:rsidP="00164192">
      <w:pPr>
        <w:pStyle w:val="Title"/>
        <w:tabs>
          <w:tab w:val="left" w:pos="6300"/>
        </w:tabs>
        <w:jc w:val="left"/>
        <w:rPr>
          <w:rFonts w:ascii="Segoe UI" w:hAnsi="Segoe UI" w:cs="Segoe UI"/>
          <w:sz w:val="22"/>
          <w:szCs w:val="22"/>
          <w:lang w:val="en-US"/>
        </w:rPr>
      </w:pPr>
    </w:p>
    <w:p w14:paraId="62C02320" w14:textId="4D1CDFCF" w:rsidR="000B2539" w:rsidRPr="00AC3819" w:rsidRDefault="001F0316" w:rsidP="00C73A9D">
      <w:pPr>
        <w:numPr>
          <w:ilvl w:val="0"/>
          <w:numId w:val="3"/>
        </w:numPr>
        <w:spacing w:after="40"/>
        <w:ind w:left="714" w:hanging="357"/>
        <w:rPr>
          <w:rFonts w:ascii="Segoe UI" w:hAnsi="Segoe UI" w:cs="Segoe UI"/>
          <w:bCs/>
          <w:sz w:val="22"/>
          <w:szCs w:val="22"/>
        </w:rPr>
      </w:pPr>
      <w:r w:rsidRPr="00AC3819">
        <w:rPr>
          <w:rFonts w:ascii="Segoe UI" w:hAnsi="Segoe UI" w:cs="Segoe UI"/>
          <w:b/>
          <w:bCs/>
          <w:sz w:val="22"/>
          <w:szCs w:val="22"/>
        </w:rPr>
        <w:t>WatPD Engineering Entrance Scholars</w:t>
      </w:r>
      <w:r w:rsidR="006F73BB" w:rsidRPr="00AC3819">
        <w:rPr>
          <w:rFonts w:ascii="Segoe UI" w:hAnsi="Segoe UI" w:cs="Segoe UI"/>
          <w:b/>
          <w:bCs/>
          <w:sz w:val="22"/>
          <w:szCs w:val="22"/>
        </w:rPr>
        <w:t>h</w:t>
      </w:r>
      <w:r w:rsidRPr="00AC3819">
        <w:rPr>
          <w:rFonts w:ascii="Segoe UI" w:hAnsi="Segoe UI" w:cs="Segoe UI"/>
          <w:b/>
          <w:bCs/>
          <w:sz w:val="22"/>
          <w:szCs w:val="22"/>
        </w:rPr>
        <w:t>ip</w:t>
      </w:r>
      <w:r w:rsidR="00684EC9" w:rsidRPr="00AC3819">
        <w:rPr>
          <w:rFonts w:ascii="Segoe UI" w:hAnsi="Segoe UI" w:cs="Segoe UI"/>
          <w:bCs/>
          <w:sz w:val="22"/>
          <w:szCs w:val="22"/>
        </w:rPr>
        <w:t xml:space="preserve">, </w:t>
      </w:r>
      <w:r w:rsidR="00754B40" w:rsidRPr="00AC3819">
        <w:rPr>
          <w:rFonts w:ascii="Segoe UI" w:hAnsi="Segoe UI" w:cs="Segoe UI"/>
          <w:bCs/>
          <w:sz w:val="22"/>
          <w:szCs w:val="22"/>
        </w:rPr>
        <w:t xml:space="preserve">University of Waterloo, Waterloo, ON, </w:t>
      </w:r>
      <w:r w:rsidRPr="00AC3819">
        <w:rPr>
          <w:rFonts w:ascii="Segoe UI" w:hAnsi="Segoe UI" w:cs="Segoe UI"/>
          <w:bCs/>
          <w:sz w:val="22"/>
          <w:szCs w:val="22"/>
        </w:rPr>
        <w:t>July 2013</w:t>
      </w:r>
      <w:r w:rsidR="000B2539" w:rsidRPr="00AC3819">
        <w:rPr>
          <w:rFonts w:ascii="Segoe UI" w:hAnsi="Segoe UI" w:cs="Segoe UI"/>
          <w:bCs/>
          <w:sz w:val="22"/>
          <w:szCs w:val="22"/>
        </w:rPr>
        <w:t xml:space="preserve"> (</w:t>
      </w:r>
      <w:r w:rsidRPr="00AC3819">
        <w:rPr>
          <w:rFonts w:ascii="Segoe UI" w:hAnsi="Segoe UI" w:cs="Segoe UI"/>
          <w:bCs/>
          <w:sz w:val="22"/>
          <w:szCs w:val="22"/>
        </w:rPr>
        <w:t xml:space="preserve">for </w:t>
      </w:r>
      <w:del w:id="68" w:author="Krisztian Kurucz" w:date="2016-05-04T22:13:00Z">
        <w:r w:rsidRPr="00AC3819" w:rsidDel="006B08B4">
          <w:rPr>
            <w:rFonts w:ascii="Segoe UI" w:hAnsi="Segoe UI" w:cs="Segoe UI"/>
            <w:bCs/>
            <w:sz w:val="22"/>
            <w:szCs w:val="22"/>
          </w:rPr>
          <w:delText>high schoo</w:delText>
        </w:r>
        <w:r w:rsidR="00DD3C57" w:rsidRPr="00AC3819" w:rsidDel="006B08B4">
          <w:rPr>
            <w:rFonts w:ascii="Segoe UI" w:hAnsi="Segoe UI" w:cs="Segoe UI"/>
            <w:bCs/>
            <w:sz w:val="22"/>
            <w:szCs w:val="22"/>
          </w:rPr>
          <w:delText>l academics</w:delText>
        </w:r>
      </w:del>
      <w:ins w:id="69" w:author="Krisztian Kurucz" w:date="2016-05-04T22:13:00Z">
        <w:r w:rsidR="006B08B4">
          <w:rPr>
            <w:rFonts w:ascii="Segoe UI" w:hAnsi="Segoe UI" w:cs="Segoe UI"/>
            <w:bCs/>
            <w:sz w:val="22"/>
            <w:szCs w:val="22"/>
          </w:rPr>
          <w:t xml:space="preserve">academic </w:t>
        </w:r>
      </w:ins>
      <w:ins w:id="70" w:author="Krisztian Kurucz" w:date="2016-05-04T22:14:00Z">
        <w:r w:rsidR="006B08B4">
          <w:rPr>
            <w:rFonts w:ascii="Segoe UI" w:hAnsi="Segoe UI" w:cs="Segoe UI"/>
            <w:bCs/>
            <w:sz w:val="22"/>
            <w:szCs w:val="22"/>
          </w:rPr>
          <w:t>and extracurricular excellence</w:t>
        </w:r>
      </w:ins>
      <w:del w:id="71" w:author="Krisztian Kurucz" w:date="2016-05-04T22:14:00Z">
        <w:r w:rsidR="00DD3C57" w:rsidRPr="00AC3819" w:rsidDel="006B08B4">
          <w:rPr>
            <w:rFonts w:ascii="Segoe UI" w:hAnsi="Segoe UI" w:cs="Segoe UI"/>
            <w:bCs/>
            <w:sz w:val="22"/>
            <w:szCs w:val="22"/>
          </w:rPr>
          <w:delText xml:space="preserve"> and extracurricular activity</w:delText>
        </w:r>
      </w:del>
      <w:r w:rsidR="00684EC9" w:rsidRPr="00AC3819">
        <w:rPr>
          <w:rFonts w:ascii="Segoe UI" w:hAnsi="Segoe UI" w:cs="Segoe UI"/>
          <w:bCs/>
          <w:sz w:val="22"/>
          <w:szCs w:val="22"/>
        </w:rPr>
        <w:t>)</w:t>
      </w:r>
    </w:p>
    <w:p w14:paraId="6D5F641E" w14:textId="44929BE6" w:rsidR="00594B55" w:rsidRPr="00AC3819" w:rsidRDefault="009A0CA3" w:rsidP="005A2962">
      <w:pPr>
        <w:numPr>
          <w:ilvl w:val="0"/>
          <w:numId w:val="3"/>
        </w:numPr>
        <w:spacing w:after="40"/>
        <w:ind w:left="714" w:hanging="357"/>
        <w:rPr>
          <w:rFonts w:ascii="Segoe UI" w:hAnsi="Segoe UI" w:cs="Segoe UI"/>
          <w:bCs/>
          <w:sz w:val="22"/>
          <w:szCs w:val="22"/>
        </w:rPr>
      </w:pPr>
      <w:r w:rsidRPr="00AC3819">
        <w:rPr>
          <w:rFonts w:ascii="Segoe UI" w:hAnsi="Segoe UI" w:cs="Segoe UI"/>
          <w:b/>
          <w:bCs/>
          <w:sz w:val="22"/>
          <w:szCs w:val="22"/>
        </w:rPr>
        <w:t>Governor General's Academic Bronze Medal</w:t>
      </w:r>
      <w:r w:rsidRPr="00AC3819">
        <w:rPr>
          <w:rFonts w:ascii="Segoe UI" w:hAnsi="Segoe UI" w:cs="Segoe UI"/>
          <w:bCs/>
          <w:sz w:val="22"/>
          <w:szCs w:val="22"/>
        </w:rPr>
        <w:t>, King City Secon</w:t>
      </w:r>
      <w:r w:rsidR="00D005D5" w:rsidRPr="00AC3819">
        <w:rPr>
          <w:rFonts w:ascii="Segoe UI" w:hAnsi="Segoe UI" w:cs="Segoe UI"/>
          <w:bCs/>
          <w:sz w:val="22"/>
          <w:szCs w:val="22"/>
        </w:rPr>
        <w:t>dary School, King City, ON, June</w:t>
      </w:r>
      <w:r w:rsidRPr="00AC3819">
        <w:rPr>
          <w:rFonts w:ascii="Segoe UI" w:hAnsi="Segoe UI" w:cs="Segoe UI"/>
          <w:bCs/>
          <w:sz w:val="22"/>
          <w:szCs w:val="22"/>
        </w:rPr>
        <w:t xml:space="preserve"> 2013 (for achieving the highest average upon graduating</w:t>
      </w:r>
      <w:r w:rsidR="00AB2FBC" w:rsidRPr="00AC3819">
        <w:rPr>
          <w:rFonts w:ascii="Segoe UI" w:hAnsi="Segoe UI" w:cs="Segoe UI"/>
          <w:bCs/>
          <w:sz w:val="22"/>
          <w:szCs w:val="22"/>
        </w:rPr>
        <w:t>)</w:t>
      </w:r>
    </w:p>
    <w:p w14:paraId="7F90CFAB" w14:textId="77777777" w:rsidR="00594B55" w:rsidRPr="00AC3819" w:rsidRDefault="00594B55" w:rsidP="00594B55">
      <w:pPr>
        <w:ind w:left="714"/>
        <w:rPr>
          <w:rFonts w:ascii="Segoe UI" w:hAnsi="Segoe UI" w:cs="Segoe UI"/>
          <w:sz w:val="22"/>
          <w:szCs w:val="22"/>
        </w:rPr>
      </w:pPr>
    </w:p>
    <w:p w14:paraId="717BDC2A" w14:textId="77777777" w:rsidR="00164192" w:rsidRPr="00AC3819" w:rsidRDefault="00164192" w:rsidP="00647285">
      <w:pPr>
        <w:pStyle w:val="Title"/>
        <w:tabs>
          <w:tab w:val="left" w:pos="6300"/>
        </w:tabs>
        <w:jc w:val="left"/>
        <w:outlineLvl w:val="0"/>
        <w:rPr>
          <w:rFonts w:ascii="Segoe UI" w:hAnsi="Segoe UI" w:cs="Segoe UI"/>
          <w:sz w:val="22"/>
          <w:szCs w:val="22"/>
          <w:lang w:val="en-US"/>
        </w:rPr>
      </w:pPr>
      <w:r w:rsidRPr="00AC3819">
        <w:rPr>
          <w:rFonts w:ascii="Segoe UI" w:hAnsi="Segoe UI" w:cs="Segoe UI"/>
          <w:sz w:val="22"/>
          <w:szCs w:val="22"/>
          <w:lang w:val="en-US"/>
        </w:rPr>
        <w:t>ACTIVITIES AND INTERESTS</w:t>
      </w:r>
    </w:p>
    <w:p w14:paraId="37BA19A4" w14:textId="77777777" w:rsidR="00CB225A" w:rsidRPr="00AC3819" w:rsidRDefault="00CB225A" w:rsidP="00164192">
      <w:pPr>
        <w:pStyle w:val="Title"/>
        <w:tabs>
          <w:tab w:val="left" w:pos="6300"/>
        </w:tabs>
        <w:jc w:val="left"/>
        <w:rPr>
          <w:rFonts w:ascii="Segoe UI" w:hAnsi="Segoe UI" w:cs="Segoe UI"/>
          <w:sz w:val="22"/>
          <w:szCs w:val="22"/>
          <w:lang w:val="en-US"/>
        </w:rPr>
      </w:pPr>
    </w:p>
    <w:p w14:paraId="79766F15" w14:textId="43FBDFB4" w:rsidR="001550A0" w:rsidRPr="00AC3819" w:rsidRDefault="000A1EFD" w:rsidP="001550A0">
      <w:pPr>
        <w:numPr>
          <w:ilvl w:val="0"/>
          <w:numId w:val="8"/>
        </w:numPr>
        <w:spacing w:after="40"/>
        <w:ind w:hanging="357"/>
        <w:rPr>
          <w:rFonts w:ascii="Segoe UI" w:hAnsi="Segoe UI" w:cs="Segoe UI"/>
          <w:bCs/>
          <w:sz w:val="22"/>
          <w:szCs w:val="22"/>
        </w:rPr>
      </w:pPr>
      <w:r w:rsidRPr="00AC3819">
        <w:rPr>
          <w:rFonts w:ascii="Segoe UI" w:hAnsi="Segoe UI" w:cs="Segoe UI"/>
          <w:b/>
          <w:bCs/>
          <w:sz w:val="22"/>
          <w:szCs w:val="22"/>
          <w:lang w:val="en-US"/>
        </w:rPr>
        <w:t>Electronics</w:t>
      </w:r>
      <w:r w:rsidR="004A4465">
        <w:rPr>
          <w:rFonts w:ascii="Segoe UI" w:hAnsi="Segoe UI" w:cs="Segoe UI"/>
          <w:b/>
          <w:bCs/>
          <w:sz w:val="22"/>
          <w:szCs w:val="22"/>
          <w:lang w:val="en-US"/>
        </w:rPr>
        <w:t xml:space="preserve"> and Hardware</w:t>
      </w:r>
      <w:r w:rsidR="00B613A3" w:rsidRPr="00AC3819">
        <w:rPr>
          <w:rFonts w:ascii="Segoe UI" w:hAnsi="Segoe UI" w:cs="Segoe UI"/>
          <w:bCs/>
          <w:sz w:val="22"/>
          <w:szCs w:val="22"/>
          <w:lang w:val="en-US"/>
        </w:rPr>
        <w:t xml:space="preserve"> </w:t>
      </w:r>
      <w:r w:rsidR="00AC3819">
        <w:rPr>
          <w:rFonts w:ascii="Segoe UI" w:hAnsi="Segoe UI" w:cs="Segoe UI"/>
          <w:b/>
          <w:bCs/>
          <w:sz w:val="22"/>
          <w:szCs w:val="22"/>
          <w:lang w:val="en-US"/>
        </w:rPr>
        <w:t>Prototyping</w:t>
      </w:r>
      <w:r w:rsidR="00B613A3" w:rsidRPr="00AC3819">
        <w:rPr>
          <w:rFonts w:ascii="Segoe UI" w:hAnsi="Segoe UI" w:cs="Segoe UI"/>
          <w:b/>
          <w:bCs/>
          <w:sz w:val="22"/>
          <w:szCs w:val="22"/>
          <w:lang w:val="en-US"/>
        </w:rPr>
        <w:t xml:space="preserve"> </w:t>
      </w:r>
      <w:r w:rsidRPr="00AC3819">
        <w:rPr>
          <w:rFonts w:ascii="Segoe UI" w:hAnsi="Segoe UI" w:cs="Segoe UI"/>
          <w:bCs/>
          <w:sz w:val="22"/>
          <w:szCs w:val="22"/>
          <w:lang w:val="en-US"/>
        </w:rPr>
        <w:t>(</w:t>
      </w:r>
      <w:r w:rsidR="00B613A3" w:rsidRPr="00AC3819">
        <w:rPr>
          <w:rFonts w:ascii="Segoe UI" w:hAnsi="Segoe UI" w:cs="Segoe UI"/>
          <w:bCs/>
          <w:sz w:val="22"/>
          <w:szCs w:val="22"/>
          <w:lang w:val="en-US"/>
        </w:rPr>
        <w:t>2013 - Present)</w:t>
      </w:r>
      <w:r w:rsidR="00B613A3" w:rsidRPr="00AC3819">
        <w:rPr>
          <w:rFonts w:ascii="Segoe UI" w:hAnsi="Segoe UI" w:cs="Segoe UI"/>
          <w:b/>
          <w:bCs/>
          <w:sz w:val="22"/>
          <w:szCs w:val="22"/>
          <w:lang w:val="en-US"/>
        </w:rPr>
        <w:t>:</w:t>
      </w:r>
    </w:p>
    <w:p w14:paraId="0C9FEBD0" w14:textId="0CD46CA4" w:rsidR="004F2DD9" w:rsidRDefault="00AC3819" w:rsidP="004F2DD9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Explored and learned</w:t>
      </w:r>
      <w:r w:rsidR="000A1EFD" w:rsidRPr="00AC3819">
        <w:rPr>
          <w:rFonts w:ascii="Segoe UI" w:hAnsi="Segoe UI" w:cs="Segoe UI"/>
          <w:sz w:val="22"/>
          <w:szCs w:val="22"/>
          <w:lang w:val="en-US"/>
        </w:rPr>
        <w:t xml:space="preserve"> valuable electronics skills such as solde</w:t>
      </w:r>
      <w:r w:rsidR="004A4465">
        <w:rPr>
          <w:rFonts w:ascii="Segoe UI" w:hAnsi="Segoe UI" w:cs="Segoe UI"/>
          <w:sz w:val="22"/>
          <w:szCs w:val="22"/>
          <w:lang w:val="en-US"/>
        </w:rPr>
        <w:t xml:space="preserve">ring, circuit troubleshooting, </w:t>
      </w:r>
      <w:r w:rsidR="000A1EFD" w:rsidRPr="00AC3819">
        <w:rPr>
          <w:rFonts w:ascii="Segoe UI" w:hAnsi="Segoe UI" w:cs="Segoe UI"/>
          <w:sz w:val="22"/>
          <w:szCs w:val="22"/>
          <w:lang w:val="en-US"/>
        </w:rPr>
        <w:t>electrical CAD</w:t>
      </w:r>
      <w:r w:rsidR="004A4465">
        <w:rPr>
          <w:rFonts w:ascii="Segoe UI" w:hAnsi="Segoe UI" w:cs="Segoe UI"/>
          <w:sz w:val="22"/>
          <w:szCs w:val="22"/>
          <w:lang w:val="en-US"/>
        </w:rPr>
        <w:t>, and home PCB etching</w:t>
      </w:r>
      <w:r w:rsidR="000A1EFD" w:rsidRPr="00AC3819">
        <w:rPr>
          <w:rFonts w:ascii="Segoe UI" w:hAnsi="Segoe UI" w:cs="Segoe UI"/>
          <w:sz w:val="22"/>
          <w:szCs w:val="22"/>
          <w:lang w:val="en-US"/>
        </w:rPr>
        <w:t xml:space="preserve"> through a variety of small Arduino-based projects</w:t>
      </w:r>
    </w:p>
    <w:p w14:paraId="4B0BE59B" w14:textId="2C77E8A5" w:rsidR="00AC3819" w:rsidRPr="00AC3819" w:rsidRDefault="00AC3819" w:rsidP="004F2DD9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Designed and prototyped </w:t>
      </w:r>
      <w:del w:id="72" w:author="Taylor Goodfield" w:date="2016-05-04T21:03:00Z">
        <w:r w:rsidDel="0072649A">
          <w:rPr>
            <w:rFonts w:ascii="Segoe UI" w:hAnsi="Segoe UI" w:cs="Segoe UI"/>
            <w:sz w:val="22"/>
            <w:szCs w:val="22"/>
            <w:lang w:val="en-US"/>
          </w:rPr>
          <w:delText xml:space="preserve">useful and </w:delText>
        </w:r>
      </w:del>
      <w:r>
        <w:rPr>
          <w:rFonts w:ascii="Segoe UI" w:hAnsi="Segoe UI" w:cs="Segoe UI"/>
          <w:sz w:val="22"/>
          <w:szCs w:val="22"/>
          <w:lang w:val="en-US"/>
        </w:rPr>
        <w:t xml:space="preserve">practical circuits such as an AUX-to-Bluetooth module for my car, </w:t>
      </w:r>
      <w:r w:rsidR="004A4465">
        <w:rPr>
          <w:rFonts w:ascii="Segoe UI" w:hAnsi="Segoe UI" w:cs="Segoe UI"/>
          <w:sz w:val="22"/>
          <w:szCs w:val="22"/>
          <w:lang w:val="en-US"/>
        </w:rPr>
        <w:t xml:space="preserve">a </w:t>
      </w:r>
      <w:r>
        <w:rPr>
          <w:rFonts w:ascii="Segoe UI" w:hAnsi="Segoe UI" w:cs="Segoe UI"/>
          <w:sz w:val="22"/>
          <w:szCs w:val="22"/>
          <w:lang w:val="en-US"/>
        </w:rPr>
        <w:t xml:space="preserve">variable power supply for future projects, and </w:t>
      </w:r>
      <w:r w:rsidR="004A4465">
        <w:rPr>
          <w:rFonts w:ascii="Segoe UI" w:hAnsi="Segoe UI" w:cs="Segoe UI"/>
          <w:sz w:val="22"/>
          <w:szCs w:val="22"/>
          <w:lang w:val="en-US"/>
        </w:rPr>
        <w:t>addressable LED string lights for room decoration</w:t>
      </w:r>
    </w:p>
    <w:p w14:paraId="5DBD927B" w14:textId="5A795BCD" w:rsidR="00AC3819" w:rsidRDefault="00AC3819" w:rsidP="00AC3819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Gained</w:t>
      </w:r>
      <w:r w:rsidR="000A1EFD" w:rsidRPr="00AC3819">
        <w:rPr>
          <w:rFonts w:ascii="Segoe UI" w:hAnsi="Segoe UI" w:cs="Segoe UI"/>
          <w:sz w:val="22"/>
          <w:szCs w:val="22"/>
          <w:lang w:val="en-US"/>
        </w:rPr>
        <w:t xml:space="preserve"> experience in designing and assembling </w:t>
      </w:r>
      <w:r>
        <w:rPr>
          <w:rFonts w:ascii="Segoe UI" w:hAnsi="Segoe UI" w:cs="Segoe UI"/>
          <w:sz w:val="22"/>
          <w:szCs w:val="22"/>
          <w:lang w:val="en-US"/>
        </w:rPr>
        <w:t>mechanical systems</w:t>
      </w:r>
      <w:r w:rsidR="000A1EFD" w:rsidRPr="00AC3819">
        <w:rPr>
          <w:rFonts w:ascii="Segoe UI" w:hAnsi="Segoe UI" w:cs="Segoe UI"/>
          <w:sz w:val="22"/>
          <w:szCs w:val="22"/>
          <w:lang w:val="en-US"/>
        </w:rPr>
        <w:t xml:space="preserve"> through constructi</w:t>
      </w:r>
      <w:ins w:id="73" w:author="Taylor Goodfield" w:date="2016-05-04T21:04:00Z">
        <w:r w:rsidR="0072649A">
          <w:rPr>
            <w:rFonts w:ascii="Segoe UI" w:hAnsi="Segoe UI" w:cs="Segoe UI"/>
            <w:sz w:val="22"/>
            <w:szCs w:val="22"/>
            <w:lang w:val="en-US"/>
          </w:rPr>
          <w:t>on</w:t>
        </w:r>
      </w:ins>
      <w:del w:id="74" w:author="Taylor Goodfield" w:date="2016-05-04T21:04:00Z">
        <w:r w:rsidR="000A1EFD" w:rsidRPr="00AC3819" w:rsidDel="0072649A">
          <w:rPr>
            <w:rFonts w:ascii="Segoe UI" w:hAnsi="Segoe UI" w:cs="Segoe UI"/>
            <w:sz w:val="22"/>
            <w:szCs w:val="22"/>
            <w:lang w:val="en-US"/>
          </w:rPr>
          <w:delText>ng</w:delText>
        </w:r>
      </w:del>
      <w:r w:rsidR="000A1EFD" w:rsidRPr="00AC3819">
        <w:rPr>
          <w:rFonts w:ascii="Segoe UI" w:hAnsi="Segoe UI" w:cs="Segoe UI"/>
          <w:sz w:val="22"/>
          <w:szCs w:val="22"/>
          <w:lang w:val="en-US"/>
        </w:rPr>
        <w:t xml:space="preserve"> </w:t>
      </w:r>
      <w:ins w:id="75" w:author="Taylor Goodfield" w:date="2016-05-04T21:04:00Z">
        <w:r w:rsidR="0072649A">
          <w:rPr>
            <w:rFonts w:ascii="Segoe UI" w:hAnsi="Segoe UI" w:cs="Segoe UI"/>
            <w:sz w:val="22"/>
            <w:szCs w:val="22"/>
            <w:lang w:val="en-US"/>
          </w:rPr>
          <w:t>of a</w:t>
        </w:r>
      </w:ins>
      <w:del w:id="76" w:author="Taylor Goodfield" w:date="2016-05-04T21:04:00Z">
        <w:r w:rsidDel="0072649A">
          <w:rPr>
            <w:rFonts w:ascii="Segoe UI" w:hAnsi="Segoe UI" w:cs="Segoe UI"/>
            <w:sz w:val="22"/>
            <w:szCs w:val="22"/>
            <w:lang w:val="en-US"/>
          </w:rPr>
          <w:delText>a</w:delText>
        </w:r>
      </w:del>
      <w:r w:rsidR="000A1EFD" w:rsidRPr="00AC3819">
        <w:rPr>
          <w:rFonts w:ascii="Segoe UI" w:hAnsi="Segoe UI" w:cs="Segoe UI"/>
          <w:sz w:val="22"/>
          <w:szCs w:val="22"/>
          <w:lang w:val="en-US"/>
        </w:rPr>
        <w:t xml:space="preserve"> 3D printer</w:t>
      </w:r>
      <w:r>
        <w:rPr>
          <w:rFonts w:ascii="Segoe UI" w:hAnsi="Segoe UI" w:cs="Segoe UI"/>
          <w:sz w:val="22"/>
          <w:szCs w:val="22"/>
          <w:lang w:val="en-US"/>
        </w:rPr>
        <w:t>, custom wooden rack, and other project enclosures</w:t>
      </w:r>
    </w:p>
    <w:p w14:paraId="304804DB" w14:textId="77777777" w:rsidR="00AC3819" w:rsidRPr="00AC3819" w:rsidRDefault="00AC3819" w:rsidP="00AC3819">
      <w:pPr>
        <w:spacing w:after="40"/>
        <w:ind w:left="1080"/>
        <w:rPr>
          <w:rFonts w:ascii="Segoe UI" w:hAnsi="Segoe UI" w:cs="Segoe UI"/>
          <w:sz w:val="22"/>
          <w:szCs w:val="22"/>
          <w:lang w:val="en-US"/>
        </w:rPr>
      </w:pPr>
    </w:p>
    <w:p w14:paraId="144136E4" w14:textId="02696EAB" w:rsidR="008F5330" w:rsidRPr="00AC3819" w:rsidRDefault="00AC3819" w:rsidP="008F5330">
      <w:pPr>
        <w:numPr>
          <w:ilvl w:val="0"/>
          <w:numId w:val="8"/>
        </w:numPr>
        <w:spacing w:after="40"/>
        <w:ind w:hanging="357"/>
        <w:rPr>
          <w:rFonts w:ascii="Segoe UI" w:hAnsi="Segoe UI" w:cs="Segoe UI"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  <w:lang w:val="en-US"/>
        </w:rPr>
        <w:t xml:space="preserve">Self-Guided </w:t>
      </w:r>
      <w:r w:rsidR="008F5330" w:rsidRPr="00AC3819">
        <w:rPr>
          <w:rFonts w:ascii="Segoe UI" w:hAnsi="Segoe UI" w:cs="Segoe UI"/>
          <w:b/>
          <w:bCs/>
          <w:sz w:val="22"/>
          <w:szCs w:val="22"/>
          <w:lang w:val="en-US"/>
        </w:rPr>
        <w:t xml:space="preserve">Programming and </w:t>
      </w:r>
      <w:r>
        <w:rPr>
          <w:rFonts w:ascii="Segoe UI" w:hAnsi="Segoe UI" w:cs="Segoe UI"/>
          <w:b/>
          <w:bCs/>
          <w:sz w:val="22"/>
          <w:szCs w:val="22"/>
          <w:lang w:val="en-US"/>
        </w:rPr>
        <w:t xml:space="preserve">Software Systems </w:t>
      </w:r>
      <w:r w:rsidR="008F5330" w:rsidRPr="00AC3819">
        <w:rPr>
          <w:rFonts w:ascii="Segoe UI" w:hAnsi="Segoe UI" w:cs="Segoe UI"/>
          <w:b/>
          <w:bCs/>
          <w:sz w:val="22"/>
          <w:szCs w:val="22"/>
          <w:lang w:val="en-US"/>
        </w:rPr>
        <w:t xml:space="preserve">Projects </w:t>
      </w:r>
      <w:r w:rsidR="008F5330" w:rsidRPr="00AC3819">
        <w:rPr>
          <w:rFonts w:ascii="Segoe UI" w:hAnsi="Segoe UI" w:cs="Segoe UI"/>
          <w:bCs/>
          <w:sz w:val="22"/>
          <w:szCs w:val="22"/>
          <w:lang w:val="en-US"/>
        </w:rPr>
        <w:t>(September 2012 – Present)</w:t>
      </w:r>
      <w:r w:rsidR="008F5330" w:rsidRPr="00AC3819">
        <w:rPr>
          <w:rFonts w:ascii="Segoe UI" w:hAnsi="Segoe UI" w:cs="Segoe UI"/>
          <w:b/>
          <w:bCs/>
          <w:sz w:val="22"/>
          <w:szCs w:val="22"/>
          <w:lang w:val="en-US"/>
        </w:rPr>
        <w:t>:</w:t>
      </w:r>
    </w:p>
    <w:p w14:paraId="15BD78B2" w14:textId="4D681553" w:rsidR="004A4465" w:rsidRDefault="004A4465" w:rsidP="007043AA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Designed and c</w:t>
      </w:r>
      <w:r w:rsidR="00AC3819">
        <w:rPr>
          <w:rFonts w:ascii="Segoe UI" w:hAnsi="Segoe UI" w:cs="Segoe UI"/>
          <w:sz w:val="22"/>
          <w:szCs w:val="22"/>
          <w:lang w:val="en-US"/>
        </w:rPr>
        <w:t>reated</w:t>
      </w:r>
      <w:r w:rsidR="007043AA" w:rsidRPr="00AC3819">
        <w:rPr>
          <w:rFonts w:ascii="Segoe UI" w:hAnsi="Segoe UI" w:cs="Segoe UI"/>
          <w:sz w:val="22"/>
          <w:szCs w:val="22"/>
          <w:lang w:val="en-US"/>
        </w:rPr>
        <w:t xml:space="preserve"> my personal </w:t>
      </w:r>
      <w:r w:rsidR="007043AA" w:rsidRPr="006B08B4">
        <w:rPr>
          <w:rFonts w:ascii="Segoe UI" w:hAnsi="Segoe UI" w:cs="Segoe UI"/>
          <w:sz w:val="22"/>
          <w:szCs w:val="22"/>
          <w:lang w:val="en-US"/>
        </w:rPr>
        <w:t>website,</w:t>
      </w:r>
      <w:ins w:id="77" w:author="Taylor Goodfield" w:date="2016-05-04T21:04:00Z">
        <w:r w:rsidR="0072649A" w:rsidRPr="006B08B4">
          <w:rPr>
            <w:rFonts w:ascii="Segoe UI" w:hAnsi="Segoe UI" w:cs="Segoe UI"/>
            <w:sz w:val="22"/>
            <w:szCs w:val="22"/>
            <w:lang w:val="en-US"/>
          </w:rPr>
          <w:t xml:space="preserve"> </w:t>
        </w:r>
      </w:ins>
      <w:ins w:id="78" w:author="Krisztian Kurucz" w:date="2016-05-04T22:16:00Z">
        <w:r w:rsidR="006B08B4">
          <w:rPr>
            <w:rFonts w:ascii="Segoe UI" w:hAnsi="Segoe UI" w:cs="Segoe UI"/>
            <w:sz w:val="22"/>
            <w:szCs w:val="22"/>
          </w:rPr>
          <w:t>www.</w:t>
        </w:r>
      </w:ins>
      <w:ins w:id="79" w:author="Krisztian Kurucz" w:date="2016-05-04T21:51:00Z">
        <w:r w:rsidR="009B557F" w:rsidRPr="006B08B4">
          <w:rPr>
            <w:rPrChange w:id="80" w:author="Krisztian Kurucz" w:date="2016-05-04T22:11:00Z">
              <w:rPr>
                <w:rStyle w:val="Hyperlink"/>
                <w:rFonts w:ascii="Segoe UI" w:hAnsi="Segoe UI" w:cs="Segoe UI"/>
                <w:sz w:val="22"/>
                <w:szCs w:val="22"/>
                <w:lang w:val="en-US"/>
              </w:rPr>
            </w:rPrChange>
          </w:rPr>
          <w:t>krisztiankurucz.ca</w:t>
        </w:r>
      </w:ins>
      <w:ins w:id="81" w:author="Taylor Goodfield" w:date="2016-05-04T21:05:00Z">
        <w:r w:rsidR="0072649A" w:rsidRPr="006B08B4">
          <w:rPr>
            <w:rFonts w:ascii="Segoe UI" w:hAnsi="Segoe UI" w:cs="Segoe UI"/>
            <w:sz w:val="22"/>
            <w:szCs w:val="22"/>
            <w:lang w:val="en-US"/>
          </w:rPr>
          <w:t>,</w:t>
        </w:r>
      </w:ins>
      <w:ins w:id="82" w:author="Krisztian Kurucz" w:date="2016-05-04T21:51:00Z">
        <w:r w:rsidR="009B557F" w:rsidRPr="006B08B4">
          <w:rPr>
            <w:rFonts w:ascii="Segoe UI" w:hAnsi="Segoe UI" w:cs="Segoe UI"/>
            <w:sz w:val="22"/>
            <w:szCs w:val="22"/>
            <w:lang w:val="en-US"/>
          </w:rPr>
          <w:t xml:space="preserve"> </w:t>
        </w:r>
      </w:ins>
      <w:del w:id="83" w:author="Taylor Goodfield" w:date="2016-05-04T21:05:00Z">
        <w:r w:rsidR="00AC3819" w:rsidRPr="006B08B4" w:rsidDel="0072649A">
          <w:rPr>
            <w:rFonts w:ascii="Segoe UI" w:hAnsi="Segoe UI" w:cs="Segoe UI"/>
            <w:sz w:val="22"/>
            <w:szCs w:val="22"/>
            <w:lang w:val="en-US"/>
          </w:rPr>
          <w:delText xml:space="preserve"> </w:delText>
        </w:r>
      </w:del>
      <w:r w:rsidR="00AC3819" w:rsidRPr="006B08B4">
        <w:rPr>
          <w:rFonts w:ascii="Segoe UI" w:hAnsi="Segoe UI" w:cs="Segoe UI"/>
          <w:sz w:val="22"/>
          <w:szCs w:val="22"/>
          <w:lang w:val="en-US"/>
        </w:rPr>
        <w:t>learning</w:t>
      </w:r>
      <w:r w:rsidR="00AC3819" w:rsidRPr="006B08B4">
        <w:rPr>
          <w:rFonts w:ascii="Segoe UI" w:hAnsi="Segoe UI" w:cs="Segoe UI"/>
          <w:szCs w:val="22"/>
          <w:lang w:val="en-US"/>
          <w:rPrChange w:id="84" w:author="Krisztian Kurucz" w:date="2016-05-04T22:11:00Z">
            <w:rPr>
              <w:rFonts w:ascii="Segoe UI" w:hAnsi="Segoe UI" w:cs="Segoe UI"/>
              <w:sz w:val="22"/>
              <w:szCs w:val="22"/>
              <w:lang w:val="en-US"/>
            </w:rPr>
          </w:rPrChange>
        </w:rPr>
        <w:t xml:space="preserve"> </w:t>
      </w:r>
      <w:del w:id="85" w:author="Krisztian Kurucz" w:date="2016-05-04T21:51:00Z">
        <w:r w:rsidR="00AC3819" w:rsidDel="009B557F">
          <w:rPr>
            <w:rFonts w:ascii="Segoe UI" w:hAnsi="Segoe UI" w:cs="Segoe UI"/>
            <w:sz w:val="22"/>
            <w:szCs w:val="22"/>
            <w:lang w:val="en-US"/>
          </w:rPr>
          <w:delText>web development languages</w:delText>
        </w:r>
      </w:del>
      <w:ins w:id="86" w:author="Krisztian Kurucz" w:date="2016-05-04T21:51:00Z">
        <w:r w:rsidR="009B557F">
          <w:rPr>
            <w:rFonts w:ascii="Segoe UI" w:hAnsi="Segoe UI" w:cs="Segoe UI"/>
            <w:sz w:val="22"/>
            <w:szCs w:val="22"/>
            <w:lang w:val="en-US"/>
          </w:rPr>
          <w:t>HTML, CSS, and Javascript</w:t>
        </w:r>
      </w:ins>
      <w:r w:rsidR="00AC3819">
        <w:rPr>
          <w:rFonts w:ascii="Segoe UI" w:hAnsi="Segoe UI" w:cs="Segoe UI"/>
          <w:sz w:val="22"/>
          <w:szCs w:val="22"/>
          <w:lang w:val="en-US"/>
        </w:rPr>
        <w:t xml:space="preserve"> as necessary</w:t>
      </w:r>
      <w:r>
        <w:rPr>
          <w:rFonts w:ascii="Segoe UI" w:hAnsi="Segoe UI" w:cs="Segoe UI"/>
          <w:sz w:val="22"/>
          <w:szCs w:val="22"/>
          <w:lang w:val="en-US"/>
        </w:rPr>
        <w:t xml:space="preserve"> to </w:t>
      </w:r>
      <w:r w:rsidR="00BE3951">
        <w:rPr>
          <w:rFonts w:ascii="Segoe UI" w:hAnsi="Segoe UI" w:cs="Segoe UI"/>
          <w:sz w:val="22"/>
          <w:szCs w:val="22"/>
          <w:lang w:val="en-US"/>
        </w:rPr>
        <w:t xml:space="preserve">craft </w:t>
      </w:r>
      <w:ins w:id="87" w:author="Krisztian Kurucz" w:date="2016-05-04T21:51:00Z">
        <w:r w:rsidR="009B557F">
          <w:rPr>
            <w:rFonts w:ascii="Segoe UI" w:hAnsi="Segoe UI" w:cs="Segoe UI"/>
            <w:sz w:val="22"/>
            <w:szCs w:val="22"/>
            <w:lang w:val="en-US"/>
          </w:rPr>
          <w:t xml:space="preserve">a </w:t>
        </w:r>
      </w:ins>
      <w:del w:id="88" w:author="Krisztian Kurucz" w:date="2016-05-04T21:51:00Z">
        <w:r w:rsidR="00BE3951" w:rsidDel="009B557F">
          <w:rPr>
            <w:rFonts w:ascii="Segoe UI" w:hAnsi="Segoe UI" w:cs="Segoe UI"/>
            <w:sz w:val="22"/>
            <w:szCs w:val="22"/>
            <w:lang w:val="en-US"/>
          </w:rPr>
          <w:delText>an</w:delText>
        </w:r>
        <w:commentRangeStart w:id="89"/>
        <w:r w:rsidR="00BE3951" w:rsidDel="009B557F">
          <w:rPr>
            <w:rFonts w:ascii="Segoe UI" w:hAnsi="Segoe UI" w:cs="Segoe UI"/>
            <w:sz w:val="22"/>
            <w:szCs w:val="22"/>
            <w:lang w:val="en-US"/>
          </w:rPr>
          <w:delText xml:space="preserve"> ideal </w:delText>
        </w:r>
        <w:commentRangeEnd w:id="89"/>
        <w:r w:rsidR="0072649A" w:rsidDel="009B557F">
          <w:rPr>
            <w:rStyle w:val="CommentReference"/>
          </w:rPr>
          <w:commentReference w:id="89"/>
        </w:r>
        <w:r w:rsidR="00BE3951" w:rsidDel="009B557F">
          <w:rPr>
            <w:rFonts w:ascii="Segoe UI" w:hAnsi="Segoe UI" w:cs="Segoe UI"/>
            <w:sz w:val="22"/>
            <w:szCs w:val="22"/>
            <w:lang w:val="en-US"/>
          </w:rPr>
          <w:delText xml:space="preserve">and </w:delText>
        </w:r>
      </w:del>
      <w:r w:rsidR="00BE3951">
        <w:rPr>
          <w:rFonts w:ascii="Segoe UI" w:hAnsi="Segoe UI" w:cs="Segoe UI"/>
          <w:sz w:val="22"/>
          <w:szCs w:val="22"/>
          <w:lang w:val="en-US"/>
        </w:rPr>
        <w:t>modern user experience</w:t>
      </w:r>
    </w:p>
    <w:p w14:paraId="5C89805C" w14:textId="11EE3595" w:rsidR="007043AA" w:rsidRDefault="004A4465" w:rsidP="007043AA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Wrote p</w:t>
      </w:r>
      <w:r w:rsidR="007043AA" w:rsidRPr="00AC3819">
        <w:rPr>
          <w:rFonts w:ascii="Segoe UI" w:hAnsi="Segoe UI" w:cs="Segoe UI"/>
          <w:sz w:val="22"/>
          <w:szCs w:val="22"/>
          <w:lang w:val="en-US"/>
        </w:rPr>
        <w:t>lugins for</w:t>
      </w:r>
      <w:r>
        <w:rPr>
          <w:rFonts w:ascii="Segoe UI" w:hAnsi="Segoe UI" w:cs="Segoe UI"/>
          <w:sz w:val="22"/>
          <w:szCs w:val="22"/>
          <w:lang w:val="en-US"/>
        </w:rPr>
        <w:t xml:space="preserve"> a popular Java-based game,</w:t>
      </w:r>
      <w:r w:rsidR="007043AA" w:rsidRPr="00AC3819">
        <w:rPr>
          <w:rFonts w:ascii="Segoe UI" w:hAnsi="Segoe UI" w:cs="Segoe UI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sz w:val="22"/>
          <w:szCs w:val="22"/>
          <w:lang w:val="en-US"/>
        </w:rPr>
        <w:t>one of which became popular and was downloaded over 1000 times by the community</w:t>
      </w:r>
    </w:p>
    <w:p w14:paraId="7A8A3FAF" w14:textId="64D529BF" w:rsidR="00BE3951" w:rsidRPr="00BE3951" w:rsidRDefault="00BE3951" w:rsidP="00BE3951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Managed the backend to my website by setting up, configuring, and securing all necessary packages and services on a virtual private server running Ubuntu</w:t>
      </w:r>
    </w:p>
    <w:p w14:paraId="220E4116" w14:textId="2C0C7270" w:rsidR="007043AA" w:rsidRPr="00AC3819" w:rsidRDefault="007043AA" w:rsidP="007043AA">
      <w:pPr>
        <w:numPr>
          <w:ilvl w:val="0"/>
          <w:numId w:val="8"/>
        </w:numPr>
        <w:spacing w:after="40"/>
        <w:ind w:hanging="357"/>
        <w:rPr>
          <w:rFonts w:ascii="Segoe UI" w:hAnsi="Segoe UI" w:cs="Segoe UI"/>
          <w:bCs/>
          <w:sz w:val="22"/>
          <w:szCs w:val="22"/>
        </w:rPr>
      </w:pPr>
      <w:r w:rsidRPr="00AC3819">
        <w:rPr>
          <w:rFonts w:ascii="Segoe UI" w:hAnsi="Segoe UI" w:cs="Segoe UI"/>
          <w:b/>
          <w:bCs/>
          <w:sz w:val="22"/>
          <w:szCs w:val="22"/>
          <w:lang w:val="en-US"/>
        </w:rPr>
        <w:t xml:space="preserve">Engineering Orientation Leader </w:t>
      </w:r>
      <w:r w:rsidRPr="00AC3819">
        <w:rPr>
          <w:rFonts w:ascii="Segoe UI" w:hAnsi="Segoe UI" w:cs="Segoe UI"/>
          <w:bCs/>
          <w:sz w:val="22"/>
          <w:szCs w:val="22"/>
          <w:lang w:val="en-US"/>
        </w:rPr>
        <w:t>(September 2014</w:t>
      </w:r>
      <w:r w:rsidR="00585DDA" w:rsidRPr="00AC3819">
        <w:rPr>
          <w:rFonts w:ascii="Segoe UI" w:hAnsi="Segoe UI" w:cs="Segoe UI"/>
          <w:bCs/>
          <w:sz w:val="22"/>
          <w:szCs w:val="22"/>
          <w:lang w:val="en-US"/>
        </w:rPr>
        <w:t xml:space="preserve"> &amp; September 2015</w:t>
      </w:r>
      <w:r w:rsidRPr="00AC3819">
        <w:rPr>
          <w:rFonts w:ascii="Segoe UI" w:hAnsi="Segoe UI" w:cs="Segoe UI"/>
          <w:bCs/>
          <w:sz w:val="22"/>
          <w:szCs w:val="22"/>
          <w:lang w:val="en-US"/>
        </w:rPr>
        <w:t>)</w:t>
      </w:r>
      <w:r w:rsidR="00616A7F" w:rsidRPr="00AC3819">
        <w:rPr>
          <w:rFonts w:ascii="Segoe UI" w:hAnsi="Segoe UI" w:cs="Segoe UI"/>
          <w:b/>
          <w:bCs/>
          <w:sz w:val="22"/>
          <w:szCs w:val="22"/>
          <w:lang w:val="en-US"/>
        </w:rPr>
        <w:t>:</w:t>
      </w:r>
    </w:p>
    <w:p w14:paraId="01D5D5F0" w14:textId="418BAAC4" w:rsidR="007043AA" w:rsidRPr="00AC3819" w:rsidRDefault="004A4465" w:rsidP="007043AA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Organized</w:t>
      </w:r>
      <w:r w:rsidR="007043AA" w:rsidRPr="00AC3819">
        <w:rPr>
          <w:rFonts w:ascii="Segoe UI" w:hAnsi="Segoe UI" w:cs="Segoe UI"/>
          <w:sz w:val="22"/>
          <w:szCs w:val="22"/>
          <w:lang w:val="en-US"/>
        </w:rPr>
        <w:t xml:space="preserve"> and </w:t>
      </w:r>
      <w:r>
        <w:rPr>
          <w:rFonts w:ascii="Segoe UI" w:hAnsi="Segoe UI" w:cs="Segoe UI"/>
          <w:sz w:val="22"/>
          <w:szCs w:val="22"/>
          <w:lang w:val="en-US"/>
        </w:rPr>
        <w:t>supervised</w:t>
      </w:r>
      <w:r w:rsidR="007043AA" w:rsidRPr="00AC3819">
        <w:rPr>
          <w:rFonts w:ascii="Segoe UI" w:hAnsi="Segoe UI" w:cs="Segoe UI"/>
          <w:sz w:val="22"/>
          <w:szCs w:val="22"/>
          <w:lang w:val="en-US"/>
        </w:rPr>
        <w:t xml:space="preserve"> incoming first-year students, ensuring they were engaged and having fun during orientation week activities</w:t>
      </w:r>
    </w:p>
    <w:p w14:paraId="748EFBE4" w14:textId="5A588B8B" w:rsidR="00585DDA" w:rsidRPr="00AC3819" w:rsidRDefault="004A4465" w:rsidP="007043AA">
      <w:pPr>
        <w:numPr>
          <w:ilvl w:val="0"/>
          <w:numId w:val="9"/>
        </w:numPr>
        <w:spacing w:after="40"/>
        <w:ind w:hanging="357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Took responsibility</w:t>
      </w:r>
      <w:r w:rsidR="00585DDA" w:rsidRPr="00AC3819">
        <w:rPr>
          <w:rFonts w:ascii="Segoe UI" w:hAnsi="Segoe UI" w:cs="Segoe UI"/>
          <w:sz w:val="22"/>
          <w:szCs w:val="22"/>
          <w:lang w:val="en-US"/>
        </w:rPr>
        <w:t xml:space="preserve"> for an entire colour group of </w:t>
      </w:r>
      <w:r w:rsidR="00BE3951">
        <w:rPr>
          <w:rFonts w:ascii="Segoe UI" w:hAnsi="Segoe UI" w:cs="Segoe UI"/>
          <w:sz w:val="22"/>
          <w:szCs w:val="22"/>
          <w:lang w:val="en-US"/>
        </w:rPr>
        <w:t>over 80</w:t>
      </w:r>
      <w:r w:rsidR="00585DDA" w:rsidRPr="00AC3819">
        <w:rPr>
          <w:rFonts w:ascii="Segoe UI" w:hAnsi="Segoe UI" w:cs="Segoe UI"/>
          <w:sz w:val="22"/>
          <w:szCs w:val="22"/>
          <w:lang w:val="en-US"/>
        </w:rPr>
        <w:t xml:space="preserve"> students</w:t>
      </w:r>
      <w:r w:rsidR="00BE3951">
        <w:rPr>
          <w:rFonts w:ascii="Segoe UI" w:hAnsi="Segoe UI" w:cs="Segoe UI"/>
          <w:sz w:val="22"/>
          <w:szCs w:val="22"/>
          <w:lang w:val="en-US"/>
        </w:rPr>
        <w:t>,</w:t>
      </w:r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r w:rsidR="00BE3951">
        <w:rPr>
          <w:rFonts w:ascii="Segoe UI" w:hAnsi="Segoe UI" w:cs="Segoe UI"/>
          <w:sz w:val="22"/>
          <w:szCs w:val="22"/>
          <w:lang w:val="en-US"/>
        </w:rPr>
        <w:t>with the help of only</w:t>
      </w:r>
      <w:r>
        <w:rPr>
          <w:rFonts w:ascii="Segoe UI" w:hAnsi="Segoe UI" w:cs="Segoe UI"/>
          <w:sz w:val="22"/>
          <w:szCs w:val="22"/>
          <w:lang w:val="en-US"/>
        </w:rPr>
        <w:t xml:space="preserve"> two other orientation leaders</w:t>
      </w:r>
    </w:p>
    <w:sectPr w:rsidR="00585DDA" w:rsidRPr="00AC3819" w:rsidSect="00BE592D">
      <w:pgSz w:w="12240" w:h="15840"/>
      <w:pgMar w:top="1247" w:right="1440" w:bottom="1247" w:left="136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Taylor Goodfield" w:date="2016-05-04T20:52:00Z" w:initials="TG">
    <w:p w14:paraId="0C9E7D9C" w14:textId="76C54D3F" w:rsidR="00B348A4" w:rsidRDefault="00B348A4">
      <w:pPr>
        <w:pStyle w:val="CommentText"/>
      </w:pPr>
      <w:r>
        <w:rPr>
          <w:rStyle w:val="CommentReference"/>
        </w:rPr>
        <w:annotationRef/>
      </w:r>
      <w:r>
        <w:t>Does a comma work here? Should it be a semi colon? These seem a little fragmented… I had to read it a few times</w:t>
      </w:r>
    </w:p>
  </w:comment>
  <w:comment w:id="13" w:author="Taylor Goodfield" w:date="2016-05-04T20:53:00Z" w:initials="TG">
    <w:p w14:paraId="7F1AB5A4" w14:textId="485497ED" w:rsidR="00B348A4" w:rsidRDefault="00B348A4">
      <w:pPr>
        <w:pStyle w:val="CommentText"/>
      </w:pPr>
      <w:r>
        <w:rPr>
          <w:rStyle w:val="CommentReference"/>
        </w:rPr>
        <w:annotationRef/>
      </w:r>
      <w:r>
        <w:t>Also I don’t know what you mean by “following through”… like you did testing and made sure the redesign was Gucci?</w:t>
      </w:r>
    </w:p>
  </w:comment>
  <w:comment w:id="43" w:author="Taylor Goodfield" w:date="2016-05-04T20:57:00Z" w:initials="TG">
    <w:p w14:paraId="37A7DBC0" w14:textId="65E8C91B" w:rsidR="00B348A4" w:rsidRDefault="00B348A4">
      <w:pPr>
        <w:pStyle w:val="CommentText"/>
      </w:pPr>
      <w:r>
        <w:rPr>
          <w:rStyle w:val="CommentReference"/>
        </w:rPr>
        <w:annotationRef/>
      </w:r>
      <w:r>
        <w:t>Meh action word</w:t>
      </w:r>
    </w:p>
  </w:comment>
  <w:comment w:id="89" w:author="Taylor Goodfield" w:date="2016-05-04T21:05:00Z" w:initials="TG">
    <w:p w14:paraId="62EC9DE9" w14:textId="6F53DBBD" w:rsidR="0072649A" w:rsidRDefault="0072649A">
      <w:pPr>
        <w:pStyle w:val="CommentText"/>
      </w:pPr>
      <w:r>
        <w:rPr>
          <w:rStyle w:val="CommentReference"/>
        </w:rPr>
        <w:annotationRef/>
      </w:r>
      <w:r>
        <w:t>Meh.. that’s kind of a subjective word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9E7D9C" w15:done="0"/>
  <w15:commentEx w15:paraId="7F1AB5A4" w15:done="0"/>
  <w15:commentEx w15:paraId="37A7DBC0" w15:done="0"/>
  <w15:commentEx w15:paraId="62EC9DE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66037" w14:textId="77777777" w:rsidR="00DA7119" w:rsidRDefault="00DA7119" w:rsidP="00FE5F1D">
      <w:r>
        <w:separator/>
      </w:r>
    </w:p>
  </w:endnote>
  <w:endnote w:type="continuationSeparator" w:id="0">
    <w:p w14:paraId="4D822F61" w14:textId="77777777" w:rsidR="00DA7119" w:rsidRDefault="00DA7119" w:rsidP="00FE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F3B118" w14:textId="77777777" w:rsidR="00DA7119" w:rsidRDefault="00DA7119" w:rsidP="00FE5F1D">
      <w:r>
        <w:separator/>
      </w:r>
    </w:p>
  </w:footnote>
  <w:footnote w:type="continuationSeparator" w:id="0">
    <w:p w14:paraId="34007F38" w14:textId="77777777" w:rsidR="00DA7119" w:rsidRDefault="00DA7119" w:rsidP="00FE5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2E6D"/>
    <w:multiLevelType w:val="hybridMultilevel"/>
    <w:tmpl w:val="B5948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426A"/>
    <w:multiLevelType w:val="hybridMultilevel"/>
    <w:tmpl w:val="49526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65F5F"/>
    <w:multiLevelType w:val="hybridMultilevel"/>
    <w:tmpl w:val="F578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61A37"/>
    <w:multiLevelType w:val="hybridMultilevel"/>
    <w:tmpl w:val="B16608E6"/>
    <w:lvl w:ilvl="0" w:tplc="424A63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0718C"/>
    <w:multiLevelType w:val="hybridMultilevel"/>
    <w:tmpl w:val="2B26956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BF2594"/>
    <w:multiLevelType w:val="hybridMultilevel"/>
    <w:tmpl w:val="B4303E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14AF6"/>
    <w:multiLevelType w:val="hybridMultilevel"/>
    <w:tmpl w:val="B08A1C46"/>
    <w:lvl w:ilvl="0" w:tplc="E862B9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A16C1"/>
    <w:multiLevelType w:val="hybridMultilevel"/>
    <w:tmpl w:val="26BEB4C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85809"/>
    <w:multiLevelType w:val="hybridMultilevel"/>
    <w:tmpl w:val="38A45A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354AE"/>
    <w:multiLevelType w:val="hybridMultilevel"/>
    <w:tmpl w:val="DB446290"/>
    <w:lvl w:ilvl="0" w:tplc="C7A0D5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5493D"/>
    <w:multiLevelType w:val="hybridMultilevel"/>
    <w:tmpl w:val="00647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E3BE4"/>
    <w:multiLevelType w:val="hybridMultilevel"/>
    <w:tmpl w:val="B358CE6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8E63AD2"/>
    <w:multiLevelType w:val="hybridMultilevel"/>
    <w:tmpl w:val="906AB22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997A27"/>
    <w:multiLevelType w:val="hybridMultilevel"/>
    <w:tmpl w:val="14A42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D4B34"/>
    <w:multiLevelType w:val="hybridMultilevel"/>
    <w:tmpl w:val="7EF86B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A18F3"/>
    <w:multiLevelType w:val="hybridMultilevel"/>
    <w:tmpl w:val="C310E702"/>
    <w:lvl w:ilvl="0" w:tplc="DC4CD920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69577019"/>
    <w:multiLevelType w:val="hybridMultilevel"/>
    <w:tmpl w:val="6CF206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43459"/>
    <w:multiLevelType w:val="hybridMultilevel"/>
    <w:tmpl w:val="D7625ECA"/>
    <w:lvl w:ilvl="0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E943848"/>
    <w:multiLevelType w:val="hybridMultilevel"/>
    <w:tmpl w:val="BC4A1AB4"/>
    <w:lvl w:ilvl="0" w:tplc="7CA8CCC0">
      <w:start w:val="1"/>
      <w:numFmt w:val="bullet"/>
      <w:lvlText w:val=""/>
      <w:lvlJc w:val="left"/>
      <w:pPr>
        <w:tabs>
          <w:tab w:val="num" w:pos="312"/>
        </w:tabs>
        <w:ind w:left="312" w:hanging="31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3"/>
  </w:num>
  <w:num w:numId="5">
    <w:abstractNumId w:val="15"/>
  </w:num>
  <w:num w:numId="6">
    <w:abstractNumId w:val="17"/>
  </w:num>
  <w:num w:numId="7">
    <w:abstractNumId w:val="7"/>
  </w:num>
  <w:num w:numId="8">
    <w:abstractNumId w:val="16"/>
  </w:num>
  <w:num w:numId="9">
    <w:abstractNumId w:val="4"/>
  </w:num>
  <w:num w:numId="10">
    <w:abstractNumId w:val="18"/>
  </w:num>
  <w:num w:numId="11">
    <w:abstractNumId w:val="10"/>
  </w:num>
  <w:num w:numId="12">
    <w:abstractNumId w:val="12"/>
  </w:num>
  <w:num w:numId="13">
    <w:abstractNumId w:val="11"/>
  </w:num>
  <w:num w:numId="14">
    <w:abstractNumId w:val="1"/>
  </w:num>
  <w:num w:numId="15">
    <w:abstractNumId w:val="0"/>
  </w:num>
  <w:num w:numId="16">
    <w:abstractNumId w:val="8"/>
  </w:num>
  <w:num w:numId="17">
    <w:abstractNumId w:val="5"/>
  </w:num>
  <w:num w:numId="18">
    <w:abstractNumId w:val="2"/>
  </w:num>
  <w:num w:numId="19">
    <w:abstractNumId w:val="14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an Kurucz">
    <w15:presenceInfo w15:providerId="Windows Live" w15:userId="a578e0f26a436e10"/>
  </w15:person>
  <w15:person w15:author="Taylor Goodfield">
    <w15:presenceInfo w15:providerId="None" w15:userId="Taylor Goodfiel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20"/>
    <w:rsid w:val="00020934"/>
    <w:rsid w:val="000258AA"/>
    <w:rsid w:val="00035584"/>
    <w:rsid w:val="00042D61"/>
    <w:rsid w:val="00050821"/>
    <w:rsid w:val="0005754C"/>
    <w:rsid w:val="00057627"/>
    <w:rsid w:val="00061409"/>
    <w:rsid w:val="00062AA5"/>
    <w:rsid w:val="00065781"/>
    <w:rsid w:val="00076059"/>
    <w:rsid w:val="0007652C"/>
    <w:rsid w:val="0008152A"/>
    <w:rsid w:val="00084871"/>
    <w:rsid w:val="00085517"/>
    <w:rsid w:val="000862D4"/>
    <w:rsid w:val="000A1EFD"/>
    <w:rsid w:val="000B2539"/>
    <w:rsid w:val="000B3096"/>
    <w:rsid w:val="000D0213"/>
    <w:rsid w:val="000D489F"/>
    <w:rsid w:val="000E023C"/>
    <w:rsid w:val="000E72F7"/>
    <w:rsid w:val="00111064"/>
    <w:rsid w:val="00117B33"/>
    <w:rsid w:val="00124B49"/>
    <w:rsid w:val="00135AE2"/>
    <w:rsid w:val="0013712E"/>
    <w:rsid w:val="00144CA1"/>
    <w:rsid w:val="001533C3"/>
    <w:rsid w:val="001550A0"/>
    <w:rsid w:val="00156368"/>
    <w:rsid w:val="00163B1C"/>
    <w:rsid w:val="00164192"/>
    <w:rsid w:val="00165B27"/>
    <w:rsid w:val="00165B59"/>
    <w:rsid w:val="0017261F"/>
    <w:rsid w:val="001819FE"/>
    <w:rsid w:val="001A03DB"/>
    <w:rsid w:val="001A1670"/>
    <w:rsid w:val="001B00F7"/>
    <w:rsid w:val="001B55FA"/>
    <w:rsid w:val="001D3726"/>
    <w:rsid w:val="001D3BB5"/>
    <w:rsid w:val="001E440D"/>
    <w:rsid w:val="001F0316"/>
    <w:rsid w:val="001F6A95"/>
    <w:rsid w:val="00200D58"/>
    <w:rsid w:val="00204F6E"/>
    <w:rsid w:val="00206F02"/>
    <w:rsid w:val="00217422"/>
    <w:rsid w:val="0023037D"/>
    <w:rsid w:val="00230E67"/>
    <w:rsid w:val="002337B6"/>
    <w:rsid w:val="00242444"/>
    <w:rsid w:val="00265B75"/>
    <w:rsid w:val="00277236"/>
    <w:rsid w:val="0029045A"/>
    <w:rsid w:val="00292F2C"/>
    <w:rsid w:val="002A7CCB"/>
    <w:rsid w:val="002B093B"/>
    <w:rsid w:val="002B102D"/>
    <w:rsid w:val="002B160C"/>
    <w:rsid w:val="002C4B1B"/>
    <w:rsid w:val="002C6707"/>
    <w:rsid w:val="002D03DC"/>
    <w:rsid w:val="002D19B3"/>
    <w:rsid w:val="002D2599"/>
    <w:rsid w:val="002D3742"/>
    <w:rsid w:val="002D7BCB"/>
    <w:rsid w:val="002F1C75"/>
    <w:rsid w:val="00300D03"/>
    <w:rsid w:val="0030111E"/>
    <w:rsid w:val="00303EDA"/>
    <w:rsid w:val="00307131"/>
    <w:rsid w:val="00310424"/>
    <w:rsid w:val="00311BAE"/>
    <w:rsid w:val="00312D9D"/>
    <w:rsid w:val="00322131"/>
    <w:rsid w:val="003306CF"/>
    <w:rsid w:val="00331F79"/>
    <w:rsid w:val="00347EFF"/>
    <w:rsid w:val="00361BD7"/>
    <w:rsid w:val="003645A7"/>
    <w:rsid w:val="00381BC7"/>
    <w:rsid w:val="0038352E"/>
    <w:rsid w:val="003A07DA"/>
    <w:rsid w:val="003B148C"/>
    <w:rsid w:val="003B677B"/>
    <w:rsid w:val="003B67B2"/>
    <w:rsid w:val="003C186B"/>
    <w:rsid w:val="003D7793"/>
    <w:rsid w:val="003E7245"/>
    <w:rsid w:val="003F108C"/>
    <w:rsid w:val="003F38DA"/>
    <w:rsid w:val="003F747B"/>
    <w:rsid w:val="0040143D"/>
    <w:rsid w:val="00407F52"/>
    <w:rsid w:val="004220CA"/>
    <w:rsid w:val="00430899"/>
    <w:rsid w:val="00432725"/>
    <w:rsid w:val="00446615"/>
    <w:rsid w:val="00457D55"/>
    <w:rsid w:val="004737B9"/>
    <w:rsid w:val="00486FC5"/>
    <w:rsid w:val="004A4465"/>
    <w:rsid w:val="004C2D99"/>
    <w:rsid w:val="004D0174"/>
    <w:rsid w:val="004D05C2"/>
    <w:rsid w:val="004D1AF0"/>
    <w:rsid w:val="004D36A3"/>
    <w:rsid w:val="004E1678"/>
    <w:rsid w:val="004E2F5F"/>
    <w:rsid w:val="004E3550"/>
    <w:rsid w:val="004E6689"/>
    <w:rsid w:val="004E717D"/>
    <w:rsid w:val="004E7F6C"/>
    <w:rsid w:val="004F2DD9"/>
    <w:rsid w:val="004F4D29"/>
    <w:rsid w:val="004F563A"/>
    <w:rsid w:val="005071EB"/>
    <w:rsid w:val="00511416"/>
    <w:rsid w:val="005146F2"/>
    <w:rsid w:val="005274D0"/>
    <w:rsid w:val="00535536"/>
    <w:rsid w:val="005415A8"/>
    <w:rsid w:val="0054174E"/>
    <w:rsid w:val="00543062"/>
    <w:rsid w:val="00547491"/>
    <w:rsid w:val="00556984"/>
    <w:rsid w:val="00563205"/>
    <w:rsid w:val="0056413B"/>
    <w:rsid w:val="00580877"/>
    <w:rsid w:val="00585DDA"/>
    <w:rsid w:val="00594B55"/>
    <w:rsid w:val="005A2962"/>
    <w:rsid w:val="005A4B1F"/>
    <w:rsid w:val="005A6ED9"/>
    <w:rsid w:val="005B39C4"/>
    <w:rsid w:val="005B6C4C"/>
    <w:rsid w:val="005D17F9"/>
    <w:rsid w:val="005D1F94"/>
    <w:rsid w:val="005E0EB4"/>
    <w:rsid w:val="005E4FEA"/>
    <w:rsid w:val="00605822"/>
    <w:rsid w:val="00606D52"/>
    <w:rsid w:val="00611E59"/>
    <w:rsid w:val="00613204"/>
    <w:rsid w:val="00616A7F"/>
    <w:rsid w:val="00620E6B"/>
    <w:rsid w:val="006245BF"/>
    <w:rsid w:val="00631C66"/>
    <w:rsid w:val="00642793"/>
    <w:rsid w:val="0064428E"/>
    <w:rsid w:val="006460ED"/>
    <w:rsid w:val="00647285"/>
    <w:rsid w:val="006542FE"/>
    <w:rsid w:val="0065543E"/>
    <w:rsid w:val="00655B71"/>
    <w:rsid w:val="00660C5D"/>
    <w:rsid w:val="006817CD"/>
    <w:rsid w:val="00684EC9"/>
    <w:rsid w:val="00690EAF"/>
    <w:rsid w:val="006A03D0"/>
    <w:rsid w:val="006A1A26"/>
    <w:rsid w:val="006B08B4"/>
    <w:rsid w:val="006B148E"/>
    <w:rsid w:val="006B2346"/>
    <w:rsid w:val="006C0D8F"/>
    <w:rsid w:val="006C1CF1"/>
    <w:rsid w:val="006D0586"/>
    <w:rsid w:val="006D3424"/>
    <w:rsid w:val="006E13DD"/>
    <w:rsid w:val="006E74F6"/>
    <w:rsid w:val="006F711E"/>
    <w:rsid w:val="006F73BB"/>
    <w:rsid w:val="007043AA"/>
    <w:rsid w:val="007149B9"/>
    <w:rsid w:val="0072649A"/>
    <w:rsid w:val="00732745"/>
    <w:rsid w:val="007420D2"/>
    <w:rsid w:val="00754A6E"/>
    <w:rsid w:val="00754B40"/>
    <w:rsid w:val="00766565"/>
    <w:rsid w:val="00774AC2"/>
    <w:rsid w:val="00775D53"/>
    <w:rsid w:val="00777B7F"/>
    <w:rsid w:val="007803E1"/>
    <w:rsid w:val="00790290"/>
    <w:rsid w:val="00792793"/>
    <w:rsid w:val="007A1823"/>
    <w:rsid w:val="007A5F20"/>
    <w:rsid w:val="007B46B2"/>
    <w:rsid w:val="007B5CC6"/>
    <w:rsid w:val="007C0E09"/>
    <w:rsid w:val="007C1039"/>
    <w:rsid w:val="007C3FAF"/>
    <w:rsid w:val="007D0F68"/>
    <w:rsid w:val="007E01FF"/>
    <w:rsid w:val="007E1CF4"/>
    <w:rsid w:val="007E49CD"/>
    <w:rsid w:val="007E5E0E"/>
    <w:rsid w:val="007E688B"/>
    <w:rsid w:val="007F05E1"/>
    <w:rsid w:val="00803FF3"/>
    <w:rsid w:val="008040E1"/>
    <w:rsid w:val="00817079"/>
    <w:rsid w:val="0082555D"/>
    <w:rsid w:val="00827095"/>
    <w:rsid w:val="00827C5C"/>
    <w:rsid w:val="00833968"/>
    <w:rsid w:val="00852773"/>
    <w:rsid w:val="00852C39"/>
    <w:rsid w:val="00854BA3"/>
    <w:rsid w:val="008574F5"/>
    <w:rsid w:val="00862441"/>
    <w:rsid w:val="00864DB8"/>
    <w:rsid w:val="00880BB8"/>
    <w:rsid w:val="00881C9E"/>
    <w:rsid w:val="0088364B"/>
    <w:rsid w:val="00891B65"/>
    <w:rsid w:val="00896391"/>
    <w:rsid w:val="008A452D"/>
    <w:rsid w:val="008B0FED"/>
    <w:rsid w:val="008B4B11"/>
    <w:rsid w:val="008C7066"/>
    <w:rsid w:val="008C7D3E"/>
    <w:rsid w:val="008D2151"/>
    <w:rsid w:val="008D3466"/>
    <w:rsid w:val="008D6EFD"/>
    <w:rsid w:val="008D6FFD"/>
    <w:rsid w:val="008F5330"/>
    <w:rsid w:val="008F61D6"/>
    <w:rsid w:val="00913642"/>
    <w:rsid w:val="00915A15"/>
    <w:rsid w:val="00921381"/>
    <w:rsid w:val="009336A9"/>
    <w:rsid w:val="00940F29"/>
    <w:rsid w:val="00947EBC"/>
    <w:rsid w:val="0097084A"/>
    <w:rsid w:val="009852E4"/>
    <w:rsid w:val="009A0CA3"/>
    <w:rsid w:val="009A252B"/>
    <w:rsid w:val="009A63C4"/>
    <w:rsid w:val="009A6413"/>
    <w:rsid w:val="009B2E50"/>
    <w:rsid w:val="009B557F"/>
    <w:rsid w:val="009C1B7D"/>
    <w:rsid w:val="009D6F92"/>
    <w:rsid w:val="009F4C70"/>
    <w:rsid w:val="00A044F4"/>
    <w:rsid w:val="00A2156C"/>
    <w:rsid w:val="00A26CEB"/>
    <w:rsid w:val="00A27BA8"/>
    <w:rsid w:val="00A44856"/>
    <w:rsid w:val="00A45F34"/>
    <w:rsid w:val="00A61C3D"/>
    <w:rsid w:val="00A66F2A"/>
    <w:rsid w:val="00A76CC1"/>
    <w:rsid w:val="00A77EF1"/>
    <w:rsid w:val="00A97376"/>
    <w:rsid w:val="00AA1F74"/>
    <w:rsid w:val="00AA6655"/>
    <w:rsid w:val="00AB2FB2"/>
    <w:rsid w:val="00AB2FBC"/>
    <w:rsid w:val="00AC3819"/>
    <w:rsid w:val="00AC6FB2"/>
    <w:rsid w:val="00AE14EA"/>
    <w:rsid w:val="00AE1F5B"/>
    <w:rsid w:val="00AF0867"/>
    <w:rsid w:val="00AF2C1D"/>
    <w:rsid w:val="00AF37F4"/>
    <w:rsid w:val="00B10235"/>
    <w:rsid w:val="00B103D2"/>
    <w:rsid w:val="00B12345"/>
    <w:rsid w:val="00B13F62"/>
    <w:rsid w:val="00B15A26"/>
    <w:rsid w:val="00B1684B"/>
    <w:rsid w:val="00B236D8"/>
    <w:rsid w:val="00B31069"/>
    <w:rsid w:val="00B31311"/>
    <w:rsid w:val="00B34385"/>
    <w:rsid w:val="00B348A4"/>
    <w:rsid w:val="00B444A4"/>
    <w:rsid w:val="00B46BEB"/>
    <w:rsid w:val="00B613A3"/>
    <w:rsid w:val="00B73538"/>
    <w:rsid w:val="00B75103"/>
    <w:rsid w:val="00B82F8A"/>
    <w:rsid w:val="00B831A8"/>
    <w:rsid w:val="00B916CB"/>
    <w:rsid w:val="00B94305"/>
    <w:rsid w:val="00B9660C"/>
    <w:rsid w:val="00BA027C"/>
    <w:rsid w:val="00BB5C37"/>
    <w:rsid w:val="00BB7CA7"/>
    <w:rsid w:val="00BC02CB"/>
    <w:rsid w:val="00BC1447"/>
    <w:rsid w:val="00BD3242"/>
    <w:rsid w:val="00BE3951"/>
    <w:rsid w:val="00BE3DCB"/>
    <w:rsid w:val="00BE4CBC"/>
    <w:rsid w:val="00BE592D"/>
    <w:rsid w:val="00BE729C"/>
    <w:rsid w:val="00BE74E3"/>
    <w:rsid w:val="00BF4F21"/>
    <w:rsid w:val="00C044D5"/>
    <w:rsid w:val="00C44E42"/>
    <w:rsid w:val="00C45634"/>
    <w:rsid w:val="00C66B45"/>
    <w:rsid w:val="00C7313E"/>
    <w:rsid w:val="00C73A9D"/>
    <w:rsid w:val="00C815DF"/>
    <w:rsid w:val="00C833EF"/>
    <w:rsid w:val="00C85CA9"/>
    <w:rsid w:val="00CB225A"/>
    <w:rsid w:val="00CC3BBB"/>
    <w:rsid w:val="00CC4789"/>
    <w:rsid w:val="00CD2436"/>
    <w:rsid w:val="00CD5B48"/>
    <w:rsid w:val="00CE6530"/>
    <w:rsid w:val="00CF326F"/>
    <w:rsid w:val="00CF614A"/>
    <w:rsid w:val="00D005D5"/>
    <w:rsid w:val="00D05273"/>
    <w:rsid w:val="00D136CD"/>
    <w:rsid w:val="00D17A3A"/>
    <w:rsid w:val="00D22929"/>
    <w:rsid w:val="00D30F95"/>
    <w:rsid w:val="00D37395"/>
    <w:rsid w:val="00D4164F"/>
    <w:rsid w:val="00D454B7"/>
    <w:rsid w:val="00D51BC0"/>
    <w:rsid w:val="00D5742D"/>
    <w:rsid w:val="00D654C7"/>
    <w:rsid w:val="00D743EC"/>
    <w:rsid w:val="00D772C5"/>
    <w:rsid w:val="00D7762D"/>
    <w:rsid w:val="00D823EE"/>
    <w:rsid w:val="00D87E97"/>
    <w:rsid w:val="00D93983"/>
    <w:rsid w:val="00DA7119"/>
    <w:rsid w:val="00DB57E0"/>
    <w:rsid w:val="00DC79E2"/>
    <w:rsid w:val="00DD3C57"/>
    <w:rsid w:val="00DE1008"/>
    <w:rsid w:val="00DF6175"/>
    <w:rsid w:val="00E00A60"/>
    <w:rsid w:val="00E1519B"/>
    <w:rsid w:val="00E2237A"/>
    <w:rsid w:val="00E35E07"/>
    <w:rsid w:val="00E37F86"/>
    <w:rsid w:val="00E4246D"/>
    <w:rsid w:val="00E504D6"/>
    <w:rsid w:val="00E57F64"/>
    <w:rsid w:val="00E71B50"/>
    <w:rsid w:val="00E753E0"/>
    <w:rsid w:val="00E779CA"/>
    <w:rsid w:val="00E827CE"/>
    <w:rsid w:val="00E902C5"/>
    <w:rsid w:val="00E90B72"/>
    <w:rsid w:val="00EA007E"/>
    <w:rsid w:val="00EB7452"/>
    <w:rsid w:val="00EB7ABE"/>
    <w:rsid w:val="00EB7C53"/>
    <w:rsid w:val="00ED404D"/>
    <w:rsid w:val="00EE1AB9"/>
    <w:rsid w:val="00EE3412"/>
    <w:rsid w:val="00EE7850"/>
    <w:rsid w:val="00EF13D1"/>
    <w:rsid w:val="00EF54EF"/>
    <w:rsid w:val="00EF7092"/>
    <w:rsid w:val="00F0219F"/>
    <w:rsid w:val="00F07227"/>
    <w:rsid w:val="00F56777"/>
    <w:rsid w:val="00F56D18"/>
    <w:rsid w:val="00F71DFB"/>
    <w:rsid w:val="00F7611F"/>
    <w:rsid w:val="00F777F9"/>
    <w:rsid w:val="00FA1579"/>
    <w:rsid w:val="00FB0201"/>
    <w:rsid w:val="00FC263E"/>
    <w:rsid w:val="00FC7A01"/>
    <w:rsid w:val="00FE5F1D"/>
    <w:rsid w:val="00FF01E8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57E27"/>
  <w15:docId w15:val="{F27E3462-D81A-4A1D-9A7D-AAB60B39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F20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bCs/>
      <w:sz w:val="22"/>
      <w:szCs w:val="28"/>
    </w:rPr>
  </w:style>
  <w:style w:type="paragraph" w:styleId="Heading6">
    <w:name w:val="heading 6"/>
    <w:basedOn w:val="Normal"/>
    <w:next w:val="Normal"/>
    <w:qFormat/>
    <w:rsid w:val="007A5F20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b/>
      <w:bCs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A5F2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val="en-US"/>
    </w:rPr>
  </w:style>
  <w:style w:type="paragraph" w:styleId="BodyText">
    <w:name w:val="Body Text"/>
    <w:basedOn w:val="Normal"/>
    <w:rsid w:val="007A5F20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val="en-GB"/>
    </w:rPr>
  </w:style>
  <w:style w:type="paragraph" w:styleId="Title">
    <w:name w:val="Title"/>
    <w:basedOn w:val="Normal"/>
    <w:qFormat/>
    <w:rsid w:val="007A5F20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8B0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F54EF"/>
  </w:style>
  <w:style w:type="character" w:customStyle="1" w:styleId="spelle">
    <w:name w:val="spelle"/>
    <w:basedOn w:val="DefaultParagraphFont"/>
    <w:rsid w:val="00EF54EF"/>
  </w:style>
  <w:style w:type="paragraph" w:styleId="Header">
    <w:name w:val="header"/>
    <w:basedOn w:val="Normal"/>
    <w:link w:val="HeaderChar"/>
    <w:uiPriority w:val="99"/>
    <w:unhideWhenUsed/>
    <w:rsid w:val="00FE5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F1D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D34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0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95"/>
    <w:rPr>
      <w:rFonts w:ascii="Lucida Grande" w:hAnsi="Lucida Grande" w:cs="Lucida Grande"/>
      <w:sz w:val="18"/>
      <w:szCs w:val="18"/>
      <w:lang w:eastAsia="en-US"/>
    </w:rPr>
  </w:style>
  <w:style w:type="paragraph" w:styleId="NoSpacing">
    <w:name w:val="No Spacing"/>
    <w:uiPriority w:val="1"/>
    <w:qFormat/>
    <w:rsid w:val="0030111E"/>
    <w:rPr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728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7285"/>
    <w:rPr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647285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348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8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8A4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8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8A4"/>
    <w:rPr>
      <w:b/>
      <w:b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9B55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C8AAA9-3952-469F-A0A2-98A481497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Krisztian Kurucz</dc:creator>
  <cp:lastModifiedBy>Krisztian</cp:lastModifiedBy>
  <cp:revision>2</cp:revision>
  <cp:lastPrinted>2013-09-22T19:33:00Z</cp:lastPrinted>
  <dcterms:created xsi:type="dcterms:W3CDTF">2016-05-06T16:53:00Z</dcterms:created>
  <dcterms:modified xsi:type="dcterms:W3CDTF">2016-05-06T16:53:00Z</dcterms:modified>
</cp:coreProperties>
</file>